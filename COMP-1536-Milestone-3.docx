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66616069"/>
        <w:docPartObj>
          <w:docPartGallery w:val="Cover Pages"/>
          <w:docPartUnique/>
        </w:docPartObj>
      </w:sdtPr>
      <w:sdtEndPr>
        <w:rPr>
          <w:caps/>
          <w:color w:val="4472C4" w:themeColor="accent1"/>
          <w:sz w:val="64"/>
          <w:szCs w:val="64"/>
          <w:lang w:val="en-CA"/>
        </w:rPr>
      </w:sdtEndPr>
      <w:sdtContent>
        <w:p w14:paraId="0FFB10DC" w14:textId="77777777" w:rsidR="005341BF" w:rsidRDefault="005341BF">
          <w:r>
            <w:rPr>
              <w:noProof/>
              <w:lang w:val="en-CA" w:eastAsia="en-CA"/>
            </w:rPr>
            <mc:AlternateContent>
              <mc:Choice Requires="wps">
                <w:drawing>
                  <wp:anchor distT="0" distB="0" distL="114300" distR="114300" simplePos="0" relativeHeight="251651072" behindDoc="1" locked="0" layoutInCell="1" allowOverlap="1" wp14:anchorId="6C57AAEE" wp14:editId="0A26548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B8D325D" w14:textId="4D39E714" w:rsidR="005341BF" w:rsidRPr="00CE27D4" w:rsidRDefault="00CE27D4">
                                <w:ins w:id="0" w:author="Prabhvir Saran" w:date="2017-02-02T15:34:00Z">
                                  <w:r>
                                    <w:softHyphen/>
                                  </w:r>
                                  <w:r>
                                    <w:softHyphen/>
                                  </w:r>
                                  <w:r>
                                    <w:softHyphen/>
                                  </w:r>
                                </w:ins>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57AAEE" id="Rectangle 466" o:spid="_x0000_s1026" style="position:absolute;margin-left:0;margin-top:0;width:581.4pt;height:752.4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9e2f3 [660]" stroked="f" strokeweight="1pt">
                    <v:fill color2="#8eaadb [1940]" rotate="t" focus="100%" type="gradient">
                      <o:fill v:ext="view" type="gradientUnscaled"/>
                    </v:fill>
                    <v:path arrowok="t"/>
                    <v:textbox inset="21.6pt,,21.6pt">
                      <w:txbxContent>
                        <w:p w14:paraId="5B8D325D" w14:textId="4D39E714" w:rsidR="005341BF" w:rsidRPr="00CE27D4" w:rsidRDefault="00CE27D4">
                          <w:ins w:id="1" w:author="Prabhvir Saran" w:date="2017-02-02T15:34:00Z">
                            <w:r>
                              <w:softHyphen/>
                            </w:r>
                            <w:r>
                              <w:softHyphen/>
                            </w:r>
                            <w:r>
                              <w:softHyphen/>
                            </w:r>
                          </w:ins>
                        </w:p>
                      </w:txbxContent>
                    </v:textbox>
                    <w10:wrap anchorx="page" anchory="page"/>
                  </v:rect>
                </w:pict>
              </mc:Fallback>
            </mc:AlternateContent>
          </w:r>
          <w:r>
            <w:rPr>
              <w:noProof/>
              <w:lang w:val="en-CA" w:eastAsia="en-CA"/>
            </w:rPr>
            <mc:AlternateContent>
              <mc:Choice Requires="wps">
                <w:drawing>
                  <wp:anchor distT="0" distB="0" distL="114300" distR="114300" simplePos="0" relativeHeight="251648000" behindDoc="0" locked="0" layoutInCell="1" allowOverlap="1" wp14:anchorId="52B19B29" wp14:editId="7B84FE1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1BC064" w14:textId="2585F0D5" w:rsidR="00E47E58" w:rsidRDefault="009C7841" w:rsidP="00E47E58">
                                <w:pPr>
                                  <w:spacing w:before="240"/>
                                  <w:jc w:val="center"/>
                                  <w:rPr>
                                    <w:ins w:id="1" w:author="Tony Pacheco" w:date="2017-01-31T18:36:00Z"/>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del w:id="2" w:author="Tony Pacheco" w:date="2017-01-31T18:36:00Z">
                                      <w:r w:rsidR="00E47E58" w:rsidDel="00E47E58">
                                        <w:rPr>
                                          <w:color w:val="FFFFFF" w:themeColor="background1"/>
                                        </w:rPr>
                                        <w:delText>A website to educate, inform, and bring about a positive change in our climate.</w:delText>
                                      </w:r>
                                    </w:del>
                                  </w:sdtContent>
                                </w:sdt>
                                <w:ins w:id="3" w:author="Tony Pacheco" w:date="2017-01-31T18:36:00Z">
                                  <w:r w:rsidR="00E47E58" w:rsidRPr="00E47E58">
                                    <w:rPr>
                                      <w:color w:val="FFFFFF" w:themeColor="background1"/>
                                    </w:rPr>
                                    <w:t xml:space="preserve"> </w:t>
                                  </w:r>
                                </w:ins>
                                <w:customXmlInsRangeStart w:id="4" w:author="Tony Pacheco" w:date="2017-01-31T18:36:00Z"/>
                                <w:sdt>
                                  <w:sdtPr>
                                    <w:rPr>
                                      <w:color w:val="FFFFFF" w:themeColor="background1"/>
                                    </w:rPr>
                                    <w:alias w:val="Abstract"/>
                                    <w:id w:val="-1405910420"/>
                                    <w:showingPlcHdr/>
                                    <w:dataBinding w:prefixMappings="xmlns:ns0='http://schemas.microsoft.com/office/2006/coverPageProps'" w:xpath="/ns0:CoverPageProperties[1]/ns0:Abstract[1]" w:storeItemID="{55AF091B-3C7A-41E3-B477-F2FDAA23CFDA}"/>
                                    <w:text/>
                                  </w:sdtPr>
                                  <w:sdtEndPr/>
                                  <w:sdtContent>
                                    <w:customXmlInsRangeEnd w:id="4"/>
                                    <w:r w:rsidR="00E47E58">
                                      <w:rPr>
                                        <w:color w:val="FFFFFF" w:themeColor="background1"/>
                                      </w:rPr>
                                      <w:t xml:space="preserve">     </w:t>
                                    </w:r>
                                    <w:customXmlInsRangeStart w:id="5" w:author="Tony Pacheco" w:date="2017-01-31T18:36:00Z"/>
                                  </w:sdtContent>
                                </w:sdt>
                                <w:customXmlInsRangeEnd w:id="5"/>
                              </w:p>
                              <w:p w14:paraId="7AF49FFF" w14:textId="11CE5982" w:rsidR="005341BF" w:rsidRDefault="00E47E58">
                                <w:pPr>
                                  <w:spacing w:before="240"/>
                                  <w:jc w:val="center"/>
                                  <w:rPr>
                                    <w:color w:val="FFFFFF" w:themeColor="background1"/>
                                  </w:rPr>
                                </w:pPr>
                                <w:ins w:id="6" w:author="Tony Pacheco" w:date="2017-01-31T18:37:00Z">
                                  <w:r>
                                    <w:rPr>
                                      <w:color w:val="FFFFFF" w:themeColor="background1"/>
                                    </w:rPr>
                                    <w:t>A website to introduce people to the sport and study of Historical European Martial Arts</w:t>
                                  </w:r>
                                </w:ins>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2B19B29" id="Rectangle 467" o:spid="_x0000_s1027" style="position:absolute;margin-left:0;margin-top:0;width:226.45pt;height:237.6pt;z-index:25164800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641BC064" w14:textId="2585F0D5" w:rsidR="00E47E58" w:rsidRDefault="00EF2EC0" w:rsidP="00E47E58">
                          <w:pPr>
                            <w:spacing w:before="240"/>
                            <w:jc w:val="center"/>
                            <w:rPr>
                              <w:ins w:id="8" w:author="Tony Pacheco" w:date="2017-01-31T18:36:00Z"/>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del w:id="9" w:author="Tony Pacheco" w:date="2017-01-31T18:36:00Z">
                                <w:r w:rsidR="00E47E58" w:rsidDel="00E47E58">
                                  <w:rPr>
                                    <w:color w:val="FFFFFF" w:themeColor="background1"/>
                                  </w:rPr>
                                  <w:delText>A website to educate, inform, and bring about a positive change in our climate.</w:delText>
                                </w:r>
                              </w:del>
                            </w:sdtContent>
                          </w:sdt>
                          <w:ins w:id="10" w:author="Tony Pacheco" w:date="2017-01-31T18:36:00Z">
                            <w:r w:rsidR="00E47E58" w:rsidRPr="00E47E58">
                              <w:rPr>
                                <w:color w:val="FFFFFF" w:themeColor="background1"/>
                              </w:rPr>
                              <w:t xml:space="preserve"> </w:t>
                            </w:r>
                          </w:ins>
                          <w:customXmlInsRangeStart w:id="11" w:author="Tony Pacheco" w:date="2017-01-31T18:36:00Z"/>
                          <w:sdt>
                            <w:sdtPr>
                              <w:rPr>
                                <w:color w:val="FFFFFF" w:themeColor="background1"/>
                              </w:rPr>
                              <w:alias w:val="Abstract"/>
                              <w:id w:val="-1405910420"/>
                              <w:showingPlcHdr/>
                              <w:dataBinding w:prefixMappings="xmlns:ns0='http://schemas.microsoft.com/office/2006/coverPageProps'" w:xpath="/ns0:CoverPageProperties[1]/ns0:Abstract[1]" w:storeItemID="{55AF091B-3C7A-41E3-B477-F2FDAA23CFDA}"/>
                              <w:text/>
                            </w:sdtPr>
                            <w:sdtEndPr/>
                            <w:sdtContent>
                              <w:customXmlInsRangeEnd w:id="11"/>
                              <w:r w:rsidR="00E47E58">
                                <w:rPr>
                                  <w:color w:val="FFFFFF" w:themeColor="background1"/>
                                </w:rPr>
                                <w:t xml:space="preserve">     </w:t>
                              </w:r>
                              <w:customXmlInsRangeStart w:id="12" w:author="Tony Pacheco" w:date="2017-01-31T18:36:00Z"/>
                            </w:sdtContent>
                          </w:sdt>
                          <w:customXmlInsRangeEnd w:id="12"/>
                        </w:p>
                        <w:p w14:paraId="7AF49FFF" w14:textId="11CE5982" w:rsidR="005341BF" w:rsidRDefault="00E47E58">
                          <w:pPr>
                            <w:spacing w:before="240"/>
                            <w:jc w:val="center"/>
                            <w:rPr>
                              <w:color w:val="FFFFFF" w:themeColor="background1"/>
                            </w:rPr>
                          </w:pPr>
                          <w:ins w:id="13" w:author="Tony Pacheco" w:date="2017-01-31T18:37:00Z">
                            <w:r>
                              <w:rPr>
                                <w:color w:val="FFFFFF" w:themeColor="background1"/>
                              </w:rPr>
                              <w:t>A website to introduce people to the sport and study of Historical European Martial Arts</w:t>
                            </w:r>
                          </w:ins>
                        </w:p>
                      </w:txbxContent>
                    </v:textbox>
                    <w10:wrap anchorx="page" anchory="page"/>
                  </v:rect>
                </w:pict>
              </mc:Fallback>
            </mc:AlternateContent>
          </w:r>
          <w:r>
            <w:rPr>
              <w:noProof/>
              <w:lang w:val="en-CA" w:eastAsia="en-CA"/>
            </w:rPr>
            <mc:AlternateContent>
              <mc:Choice Requires="wps">
                <w:drawing>
                  <wp:anchor distT="0" distB="0" distL="114300" distR="114300" simplePos="0" relativeHeight="251646976" behindDoc="0" locked="0" layoutInCell="1" allowOverlap="1" wp14:anchorId="7784D5DC" wp14:editId="381432F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538F113" id="Rectangle 468" o:spid="_x0000_s1026" style="position:absolute;margin-left:0;margin-top:0;width:244.8pt;height:554.4pt;z-index:25164697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val="en-CA" w:eastAsia="en-CA"/>
            </w:rPr>
            <mc:AlternateContent>
              <mc:Choice Requires="wps">
                <w:drawing>
                  <wp:anchor distT="0" distB="0" distL="114300" distR="114300" simplePos="0" relativeHeight="251650048" behindDoc="0" locked="0" layoutInCell="1" allowOverlap="1" wp14:anchorId="1E2FEB30" wp14:editId="79F3DE3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D34153A" id="Rectangle 469" o:spid="_x0000_s1026" style="position:absolute;margin-left:0;margin-top:0;width:226.45pt;height:9.35pt;z-index:25165004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lang w:val="en-CA" w:eastAsia="en-CA"/>
            </w:rPr>
            <mc:AlternateContent>
              <mc:Choice Requires="wps">
                <w:drawing>
                  <wp:anchor distT="0" distB="0" distL="114300" distR="114300" simplePos="0" relativeHeight="251649024" behindDoc="0" locked="0" layoutInCell="1" allowOverlap="1" wp14:anchorId="4DC7E089" wp14:editId="1BA085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F8D512B" w14:textId="68922A4F" w:rsidR="005341BF" w:rsidRDefault="00E47E58">
                                    <w:pPr>
                                      <w:spacing w:line="240" w:lineRule="auto"/>
                                      <w:rPr>
                                        <w:rFonts w:asciiTheme="majorHAnsi" w:eastAsiaTheme="majorEastAsia" w:hAnsiTheme="majorHAnsi" w:cstheme="majorBidi"/>
                                        <w:noProof/>
                                        <w:color w:val="4472C4" w:themeColor="accent1"/>
                                        <w:sz w:val="72"/>
                                        <w:szCs w:val="144"/>
                                      </w:rPr>
                                    </w:pPr>
                                    <w:del w:id="7" w:author="Tony Pacheco" w:date="2017-01-31T18:35:00Z">
                                      <w:r w:rsidDel="00E47E58">
                                        <w:rPr>
                                          <w:rFonts w:asciiTheme="majorHAnsi" w:eastAsiaTheme="majorEastAsia" w:hAnsiTheme="majorHAnsi" w:cstheme="majorBidi"/>
                                          <w:noProof/>
                                          <w:color w:val="4472C4" w:themeColor="accent1"/>
                                          <w:sz w:val="72"/>
                                          <w:szCs w:val="72"/>
                                          <w:lang w:val="en-CA"/>
                                        </w:rPr>
                                        <w:delText>Global Warming</w:delText>
                                      </w:r>
                                    </w:del>
                                    <w:ins w:id="8" w:author="Tony Pacheco" w:date="2017-01-31T18:35:00Z">
                                      <w:r>
                                        <w:rPr>
                                          <w:rFonts w:asciiTheme="majorHAnsi" w:eastAsiaTheme="majorEastAsia" w:hAnsiTheme="majorHAnsi" w:cstheme="majorBidi"/>
                                          <w:noProof/>
                                          <w:color w:val="4472C4" w:themeColor="accent1"/>
                                          <w:sz w:val="72"/>
                                          <w:szCs w:val="72"/>
                                          <w:lang w:val="en-CA"/>
                                        </w:rPr>
                                        <w:t>HEMA</w:t>
                                      </w:r>
                                    </w:ins>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B6FE198" w14:textId="0A1052C3" w:rsidR="005341BF" w:rsidRDefault="00C32CCB">
                                    <w:pPr>
                                      <w:rPr>
                                        <w:rFonts w:asciiTheme="majorHAnsi" w:eastAsiaTheme="majorEastAsia" w:hAnsiTheme="majorHAnsi" w:cstheme="majorBidi"/>
                                        <w:noProof/>
                                        <w:color w:val="44546A" w:themeColor="text2"/>
                                        <w:sz w:val="32"/>
                                        <w:szCs w:val="40"/>
                                      </w:rPr>
                                    </w:pPr>
                                    <w:del w:id="9" w:author="Prabhvir Saran" w:date="2017-02-02T15:55:00Z">
                                      <w:r w:rsidDel="00C32CCB">
                                        <w:rPr>
                                          <w:rFonts w:asciiTheme="majorHAnsi" w:eastAsiaTheme="majorEastAsia" w:hAnsiTheme="majorHAnsi" w:cstheme="majorBidi"/>
                                          <w:noProof/>
                                          <w:color w:val="44546A" w:themeColor="text2"/>
                                          <w:sz w:val="32"/>
                                          <w:szCs w:val="32"/>
                                        </w:rPr>
                                        <w:delText>Milestone 1</w:delText>
                                      </w:r>
                                    </w:del>
                                    <w:ins w:id="10" w:author="Prabhvir Saran" w:date="2017-02-02T15:55:00Z">
                                      <w:r>
                                        <w:rPr>
                                          <w:rFonts w:asciiTheme="majorHAnsi" w:eastAsiaTheme="majorEastAsia" w:hAnsiTheme="majorHAnsi" w:cstheme="majorBidi"/>
                                          <w:noProof/>
                                          <w:color w:val="44546A" w:themeColor="text2"/>
                                          <w:sz w:val="32"/>
                                          <w:szCs w:val="32"/>
                                        </w:rPr>
                                        <w:t>Milestone 2</w:t>
                                      </w:r>
                                    </w:ins>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DC7E089" id="_x0000_t202" coordsize="21600,21600" o:spt="202" path="m,l,21600r21600,l21600,xe">
                    <v:stroke joinstyle="miter"/>
                    <v:path gradientshapeok="t" o:connecttype="rect"/>
                  </v:shapetype>
                  <v:shape id="Text Box 470" o:spid="_x0000_s1028" type="#_x0000_t202" style="position:absolute;margin-left:0;margin-top:0;width:220.3pt;height:194.9pt;z-index:25164902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F8D512B" w14:textId="68922A4F" w:rsidR="005341BF" w:rsidRDefault="00E47E58">
                              <w:pPr>
                                <w:spacing w:line="240" w:lineRule="auto"/>
                                <w:rPr>
                                  <w:rFonts w:asciiTheme="majorHAnsi" w:eastAsiaTheme="majorEastAsia" w:hAnsiTheme="majorHAnsi" w:cstheme="majorBidi"/>
                                  <w:noProof/>
                                  <w:color w:val="4472C4" w:themeColor="accent1"/>
                                  <w:sz w:val="72"/>
                                  <w:szCs w:val="144"/>
                                </w:rPr>
                              </w:pPr>
                              <w:del w:id="18" w:author="Tony Pacheco" w:date="2017-01-31T18:35:00Z">
                                <w:r w:rsidDel="00E47E58">
                                  <w:rPr>
                                    <w:rFonts w:asciiTheme="majorHAnsi" w:eastAsiaTheme="majorEastAsia" w:hAnsiTheme="majorHAnsi" w:cstheme="majorBidi"/>
                                    <w:noProof/>
                                    <w:color w:val="4472C4" w:themeColor="accent1"/>
                                    <w:sz w:val="72"/>
                                    <w:szCs w:val="72"/>
                                    <w:lang w:val="en-CA"/>
                                  </w:rPr>
                                  <w:delText>Global Warming</w:delText>
                                </w:r>
                              </w:del>
                              <w:ins w:id="19" w:author="Tony Pacheco" w:date="2017-01-31T18:35:00Z">
                                <w:r>
                                  <w:rPr>
                                    <w:rFonts w:asciiTheme="majorHAnsi" w:eastAsiaTheme="majorEastAsia" w:hAnsiTheme="majorHAnsi" w:cstheme="majorBidi"/>
                                    <w:noProof/>
                                    <w:color w:val="4472C4" w:themeColor="accent1"/>
                                    <w:sz w:val="72"/>
                                    <w:szCs w:val="72"/>
                                    <w:lang w:val="en-CA"/>
                                  </w:rPr>
                                  <w:t>HEMA</w:t>
                                </w:r>
                              </w:ins>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B6FE198" w14:textId="0A1052C3" w:rsidR="005341BF" w:rsidRDefault="00C32CCB">
                              <w:pPr>
                                <w:rPr>
                                  <w:rFonts w:asciiTheme="majorHAnsi" w:eastAsiaTheme="majorEastAsia" w:hAnsiTheme="majorHAnsi" w:cstheme="majorBidi"/>
                                  <w:noProof/>
                                  <w:color w:val="44546A" w:themeColor="text2"/>
                                  <w:sz w:val="32"/>
                                  <w:szCs w:val="40"/>
                                </w:rPr>
                              </w:pPr>
                              <w:del w:id="20" w:author="Prabhvir Saran" w:date="2017-02-02T15:55:00Z">
                                <w:r w:rsidDel="00C32CCB">
                                  <w:rPr>
                                    <w:rFonts w:asciiTheme="majorHAnsi" w:eastAsiaTheme="majorEastAsia" w:hAnsiTheme="majorHAnsi" w:cstheme="majorBidi"/>
                                    <w:noProof/>
                                    <w:color w:val="44546A" w:themeColor="text2"/>
                                    <w:sz w:val="32"/>
                                    <w:szCs w:val="32"/>
                                  </w:rPr>
                                  <w:delText>Milestone 1</w:delText>
                                </w:r>
                              </w:del>
                              <w:ins w:id="21" w:author="Prabhvir Saran" w:date="2017-02-02T15:55:00Z">
                                <w:r>
                                  <w:rPr>
                                    <w:rFonts w:asciiTheme="majorHAnsi" w:eastAsiaTheme="majorEastAsia" w:hAnsiTheme="majorHAnsi" w:cstheme="majorBidi"/>
                                    <w:noProof/>
                                    <w:color w:val="44546A" w:themeColor="text2"/>
                                    <w:sz w:val="32"/>
                                    <w:szCs w:val="32"/>
                                  </w:rPr>
                                  <w:t>Milestone 2</w:t>
                                </w:r>
                              </w:ins>
                            </w:p>
                          </w:sdtContent>
                        </w:sdt>
                      </w:txbxContent>
                    </v:textbox>
                    <w10:wrap type="square" anchorx="page" anchory="page"/>
                  </v:shape>
                </w:pict>
              </mc:Fallback>
            </mc:AlternateContent>
          </w:r>
        </w:p>
        <w:p w14:paraId="2DC28BE2" w14:textId="77777777" w:rsidR="005341BF" w:rsidRDefault="005341BF">
          <w:pPr>
            <w:rPr>
              <w:caps/>
              <w:color w:val="4472C4" w:themeColor="accent1"/>
              <w:sz w:val="64"/>
              <w:szCs w:val="64"/>
              <w:lang w:val="en-CA"/>
            </w:rPr>
          </w:pPr>
          <w:r>
            <w:rPr>
              <w:noProof/>
              <w:lang w:val="en-CA" w:eastAsia="en-CA"/>
            </w:rPr>
            <mc:AlternateContent>
              <mc:Choice Requires="wps">
                <w:drawing>
                  <wp:anchor distT="0" distB="0" distL="114300" distR="114300" simplePos="0" relativeHeight="251652096" behindDoc="0" locked="0" layoutInCell="1" allowOverlap="1" wp14:anchorId="035FB17B" wp14:editId="781EF502">
                    <wp:simplePos x="0" y="0"/>
                    <wp:positionH relativeFrom="page">
                      <wp:posOffset>3556303</wp:posOffset>
                    </wp:positionH>
                    <wp:positionV relativeFrom="page">
                      <wp:posOffset>6474147</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BACF099" w14:textId="54CBDA05" w:rsidR="005341BF" w:rsidRDefault="009C784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32EC9">
                                      <w:rPr>
                                        <w:noProof/>
                                        <w:color w:val="44546A" w:themeColor="text2"/>
                                        <w:lang w:val="en-CA"/>
                                      </w:rPr>
                                      <w:t>Prabhvir Saran, Bhagwan Virdi,</w:t>
                                    </w:r>
                                    <w:r w:rsidR="005341BF">
                                      <w:rPr>
                                        <w:noProof/>
                                        <w:color w:val="44546A" w:themeColor="text2"/>
                                        <w:lang w:val="en-CA"/>
                                      </w:rPr>
                                      <w:t xml:space="preserve"> Jaisreet Khaira</w:t>
                                    </w:r>
                                    <w:r w:rsidR="00132EC9">
                                      <w:rPr>
                                        <w:noProof/>
                                        <w:color w:val="44546A" w:themeColor="text2"/>
                                        <w:lang w:val="en-CA"/>
                                      </w:rPr>
                                      <w:t>, Tony</w:t>
                                    </w:r>
                                    <w:r w:rsidR="001A25C4">
                                      <w:rPr>
                                        <w:noProof/>
                                        <w:color w:val="44546A" w:themeColor="text2"/>
                                        <w:lang w:val="en-CA"/>
                                      </w:rPr>
                                      <w:t xml:space="preserve"> Pacheco, and Liam MacIntyre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35FB17B" id="Text Box 465" o:spid="_x0000_s1029" type="#_x0000_t202" style="position:absolute;margin-left:280pt;margin-top:509.8pt;width:220.3pt;height:21.15pt;z-index:25165209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" filled="f" stroked="f" strokeweight=".5pt">
                    <v:textbox style="mso-fit-shape-to-text:t">
                      <w:txbxContent>
                        <w:p w14:paraId="5BACF099" w14:textId="54CBDA05" w:rsidR="005341BF" w:rsidRDefault="00EF2EC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32EC9">
                                <w:rPr>
                                  <w:noProof/>
                                  <w:color w:val="44546A" w:themeColor="text2"/>
                                  <w:lang w:val="en-CA"/>
                                </w:rPr>
                                <w:t>Prabhvir Saran, Bhagwan Virdi,</w:t>
                              </w:r>
                              <w:r w:rsidR="005341BF">
                                <w:rPr>
                                  <w:noProof/>
                                  <w:color w:val="44546A" w:themeColor="text2"/>
                                  <w:lang w:val="en-CA"/>
                                </w:rPr>
                                <w:t xml:space="preserve"> Jaisreet Khaira</w:t>
                              </w:r>
                              <w:r w:rsidR="00132EC9">
                                <w:rPr>
                                  <w:noProof/>
                                  <w:color w:val="44546A" w:themeColor="text2"/>
                                  <w:lang w:val="en-CA"/>
                                </w:rPr>
                                <w:t>, Tony</w:t>
                              </w:r>
                              <w:r w:rsidR="001A25C4">
                                <w:rPr>
                                  <w:noProof/>
                                  <w:color w:val="44546A" w:themeColor="text2"/>
                                  <w:lang w:val="en-CA"/>
                                </w:rPr>
                                <w:t xml:space="preserve"> Pacheco, and Liam MacIntyre</w:t>
                              </w:r>
                            </w:sdtContent>
                          </w:sdt>
                        </w:p>
                      </w:txbxContent>
                    </v:textbox>
                    <w10:wrap type="square" anchorx="page" anchory="page"/>
                  </v:shape>
                </w:pict>
              </mc:Fallback>
            </mc:AlternateContent>
          </w:r>
          <w:r>
            <w:rPr>
              <w:caps/>
              <w:color w:val="4472C4" w:themeColor="accent1"/>
              <w:sz w:val="64"/>
              <w:szCs w:val="64"/>
              <w:lang w:val="en-CA"/>
            </w:rPr>
            <w:br w:type="page"/>
          </w:r>
        </w:p>
      </w:sdtContent>
    </w:sdt>
    <w:customXmlInsRangeStart w:id="11" w:author="Prabhvir Saran" w:date="2017-02-02T16:03:00Z"/>
    <w:sdt>
      <w:sdtPr>
        <w:rPr>
          <w:rFonts w:asciiTheme="minorHAnsi" w:eastAsiaTheme="minorHAnsi" w:hAnsiTheme="minorHAnsi" w:cstheme="minorBidi"/>
          <w:color w:val="auto"/>
          <w:sz w:val="22"/>
          <w:szCs w:val="22"/>
        </w:rPr>
        <w:id w:val="573235972"/>
        <w:docPartObj>
          <w:docPartGallery w:val="Table of Contents"/>
          <w:docPartUnique/>
        </w:docPartObj>
      </w:sdtPr>
      <w:sdtEndPr>
        <w:rPr>
          <w:b/>
          <w:bCs/>
          <w:noProof/>
        </w:rPr>
      </w:sdtEndPr>
      <w:sdtContent>
        <w:customXmlInsRangeEnd w:id="11"/>
        <w:p w14:paraId="3A6C39AC" w14:textId="244E61ED" w:rsidR="00EC6476" w:rsidRPr="004161ED" w:rsidRDefault="00EC6476" w:rsidP="004161ED">
          <w:pPr>
            <w:pStyle w:val="TOCHeading"/>
            <w:ind w:firstLine="720"/>
            <w:jc w:val="center"/>
            <w:rPr>
              <w:ins w:id="12" w:author="Prabhvir Saran" w:date="2017-02-02T16:03:00Z"/>
              <w:b/>
              <w:sz w:val="44"/>
              <w:u w:val="single"/>
            </w:rPr>
          </w:pPr>
          <w:ins w:id="13" w:author="Prabhvir Saran" w:date="2017-02-02T16:03:00Z">
            <w:r w:rsidRPr="004161ED">
              <w:rPr>
                <w:b/>
                <w:sz w:val="44"/>
                <w:u w:val="single"/>
              </w:rPr>
              <w:t>Table of Contents</w:t>
            </w:r>
          </w:ins>
        </w:p>
        <w:p w14:paraId="6E0F9A09" w14:textId="77777777" w:rsidR="00EC6476" w:rsidRPr="004161ED" w:rsidRDefault="00EC6476" w:rsidP="004161ED">
          <w:pPr>
            <w:rPr>
              <w:ins w:id="14" w:author="Prabhvir Saran" w:date="2017-02-02T16:03:00Z"/>
            </w:rPr>
          </w:pPr>
        </w:p>
        <w:p w14:paraId="38A92265" w14:textId="74D39578" w:rsidR="008E7E99" w:rsidRDefault="00EC6476">
          <w:pPr>
            <w:pStyle w:val="TOC1"/>
            <w:tabs>
              <w:tab w:val="right" w:leader="dot" w:pos="9350"/>
            </w:tabs>
            <w:rPr>
              <w:ins w:id="15" w:author="Prabhvir Saran" w:date="2017-02-14T23:26:00Z"/>
              <w:rFonts w:eastAsiaTheme="minorEastAsia"/>
              <w:noProof/>
            </w:rPr>
          </w:pPr>
          <w:ins w:id="16" w:author="Prabhvir Saran" w:date="2017-02-02T16:03:00Z">
            <w:r>
              <w:fldChar w:fldCharType="begin"/>
            </w:r>
            <w:r>
              <w:instrText xml:space="preserve"> TOC \o "1-3" \h \z \u </w:instrText>
            </w:r>
            <w:r>
              <w:fldChar w:fldCharType="separate"/>
            </w:r>
          </w:ins>
          <w:ins w:id="17" w:author="Prabhvir Saran" w:date="2017-02-14T23:26:00Z">
            <w:r w:rsidR="008E7E99" w:rsidRPr="00AB1D1C">
              <w:rPr>
                <w:rStyle w:val="Hyperlink"/>
                <w:noProof/>
              </w:rPr>
              <w:fldChar w:fldCharType="begin"/>
            </w:r>
            <w:r w:rsidR="008E7E99" w:rsidRPr="00AB1D1C">
              <w:rPr>
                <w:rStyle w:val="Hyperlink"/>
                <w:noProof/>
              </w:rPr>
              <w:instrText xml:space="preserve"> </w:instrText>
            </w:r>
            <w:r w:rsidR="008E7E99">
              <w:rPr>
                <w:noProof/>
              </w:rPr>
              <w:instrText>HYPERLINK \l "_Toc474878124"</w:instrText>
            </w:r>
            <w:r w:rsidR="008E7E99" w:rsidRPr="00AB1D1C">
              <w:rPr>
                <w:rStyle w:val="Hyperlink"/>
                <w:noProof/>
              </w:rPr>
              <w:instrText xml:space="preserve"> </w:instrText>
            </w:r>
            <w:r w:rsidR="008E7E99" w:rsidRPr="00AB1D1C">
              <w:rPr>
                <w:rStyle w:val="Hyperlink"/>
                <w:noProof/>
              </w:rPr>
              <w:fldChar w:fldCharType="separate"/>
            </w:r>
            <w:r w:rsidR="008E7E99" w:rsidRPr="00AB1D1C">
              <w:rPr>
                <w:rStyle w:val="Hyperlink"/>
                <w:noProof/>
              </w:rPr>
              <w:t>Milestone 3: Skeleton site with layout, tables and forms</w:t>
            </w:r>
            <w:r w:rsidR="008E7E99">
              <w:rPr>
                <w:noProof/>
                <w:webHidden/>
              </w:rPr>
              <w:tab/>
            </w:r>
            <w:r w:rsidR="008E7E99">
              <w:rPr>
                <w:noProof/>
                <w:webHidden/>
              </w:rPr>
              <w:fldChar w:fldCharType="begin"/>
            </w:r>
            <w:r w:rsidR="008E7E99">
              <w:rPr>
                <w:noProof/>
                <w:webHidden/>
              </w:rPr>
              <w:instrText xml:space="preserve"> PAGEREF _Toc474878124 \h </w:instrText>
            </w:r>
          </w:ins>
          <w:r w:rsidR="008E7E99">
            <w:rPr>
              <w:noProof/>
              <w:webHidden/>
            </w:rPr>
          </w:r>
          <w:r w:rsidR="008E7E99">
            <w:rPr>
              <w:noProof/>
              <w:webHidden/>
            </w:rPr>
            <w:fldChar w:fldCharType="separate"/>
          </w:r>
          <w:ins w:id="18" w:author="Prabhvir Saran" w:date="2017-02-14T23:28:00Z">
            <w:r w:rsidR="00E8063A">
              <w:rPr>
                <w:noProof/>
                <w:webHidden/>
              </w:rPr>
              <w:t>2</w:t>
            </w:r>
          </w:ins>
          <w:ins w:id="19" w:author="Prabhvir Saran" w:date="2017-02-14T23:26:00Z">
            <w:r w:rsidR="008E7E99">
              <w:rPr>
                <w:noProof/>
                <w:webHidden/>
              </w:rPr>
              <w:fldChar w:fldCharType="end"/>
            </w:r>
            <w:r w:rsidR="008E7E99" w:rsidRPr="00AB1D1C">
              <w:rPr>
                <w:rStyle w:val="Hyperlink"/>
                <w:noProof/>
              </w:rPr>
              <w:fldChar w:fldCharType="end"/>
            </w:r>
          </w:ins>
        </w:p>
        <w:p w14:paraId="4B995F4C" w14:textId="2911ACF5" w:rsidR="008E7E99" w:rsidRDefault="008E7E99">
          <w:pPr>
            <w:pStyle w:val="TOC2"/>
            <w:tabs>
              <w:tab w:val="right" w:leader="dot" w:pos="9350"/>
            </w:tabs>
            <w:rPr>
              <w:ins w:id="20" w:author="Prabhvir Saran" w:date="2017-02-14T23:26:00Z"/>
              <w:rFonts w:eastAsiaTheme="minorEastAsia"/>
              <w:noProof/>
            </w:rPr>
          </w:pPr>
          <w:ins w:id="21"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"_Toc474878125"</w:instrText>
            </w:r>
            <w:r w:rsidRPr="00AB1D1C">
              <w:rPr>
                <w:rStyle w:val="Hyperlink"/>
                <w:noProof/>
              </w:rPr>
              <w:instrText xml:space="preserve"> </w:instrText>
            </w:r>
            <w:r w:rsidRPr="00AB1D1C">
              <w:rPr>
                <w:rStyle w:val="Hyperlink"/>
                <w:noProof/>
              </w:rPr>
              <w:fldChar w:fldCharType="separate"/>
            </w:r>
            <w:r w:rsidRPr="00AB1D1C">
              <w:rPr>
                <w:rStyle w:val="Hyperlink"/>
                <w:noProof/>
              </w:rPr>
              <w:t>Url of the prototype website</w:t>
            </w:r>
            <w:r>
              <w:rPr>
                <w:noProof/>
                <w:webHidden/>
              </w:rPr>
              <w:tab/>
            </w:r>
            <w:r>
              <w:rPr>
                <w:noProof/>
                <w:webHidden/>
              </w:rPr>
              <w:fldChar w:fldCharType="begin"/>
            </w:r>
            <w:r>
              <w:rPr>
                <w:noProof/>
                <w:webHidden/>
              </w:rPr>
              <w:instrText xml:space="preserve"> PAGEREF _Toc474878125 \h </w:instrText>
            </w:r>
          </w:ins>
          <w:r>
            <w:rPr>
              <w:noProof/>
              <w:webHidden/>
            </w:rPr>
          </w:r>
          <w:r>
            <w:rPr>
              <w:noProof/>
              <w:webHidden/>
            </w:rPr>
            <w:fldChar w:fldCharType="separate"/>
          </w:r>
          <w:ins w:id="22" w:author="Prabhvir Saran" w:date="2017-02-14T23:28:00Z">
            <w:r w:rsidR="00E8063A">
              <w:rPr>
                <w:noProof/>
                <w:webHidden/>
              </w:rPr>
              <w:t>2</w:t>
            </w:r>
          </w:ins>
          <w:ins w:id="23" w:author="Prabhvir Saran" w:date="2017-02-14T23:26:00Z">
            <w:r>
              <w:rPr>
                <w:noProof/>
                <w:webHidden/>
              </w:rPr>
              <w:fldChar w:fldCharType="end"/>
            </w:r>
            <w:r w:rsidRPr="00AB1D1C">
              <w:rPr>
                <w:rStyle w:val="Hyperlink"/>
                <w:noProof/>
              </w:rPr>
              <w:fldChar w:fldCharType="end"/>
            </w:r>
          </w:ins>
        </w:p>
        <w:p w14:paraId="55E9C1F2" w14:textId="75BE13E6" w:rsidR="008E7E99" w:rsidRDefault="008E7E99">
          <w:pPr>
            <w:pStyle w:val="TOC2"/>
            <w:tabs>
              <w:tab w:val="right" w:leader="dot" w:pos="9350"/>
            </w:tabs>
            <w:rPr>
              <w:ins w:id="24" w:author="Prabhvir Saran" w:date="2017-02-14T23:26:00Z"/>
              <w:rFonts w:eastAsiaTheme="minorEastAsia"/>
              <w:noProof/>
            </w:rPr>
          </w:pPr>
          <w:ins w:id="25"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"_Toc474878126"</w:instrText>
            </w:r>
            <w:r w:rsidRPr="00AB1D1C">
              <w:rPr>
                <w:rStyle w:val="Hyperlink"/>
                <w:noProof/>
              </w:rPr>
              <w:instrText xml:space="preserve"> </w:instrText>
            </w:r>
            <w:r w:rsidRPr="00AB1D1C">
              <w:rPr>
                <w:rStyle w:val="Hyperlink"/>
                <w:noProof/>
              </w:rPr>
              <w:fldChar w:fldCharType="separate"/>
            </w:r>
            <w:r w:rsidRPr="00AB1D1C">
              <w:rPr>
                <w:rStyle w:val="Hyperlink"/>
                <w:noProof/>
              </w:rPr>
              <w:t>List of all the items completed</w:t>
            </w:r>
            <w:r>
              <w:rPr>
                <w:noProof/>
                <w:webHidden/>
              </w:rPr>
              <w:tab/>
            </w:r>
            <w:r>
              <w:rPr>
                <w:noProof/>
                <w:webHidden/>
              </w:rPr>
              <w:fldChar w:fldCharType="begin"/>
            </w:r>
            <w:r>
              <w:rPr>
                <w:noProof/>
                <w:webHidden/>
              </w:rPr>
              <w:instrText xml:space="preserve"> PAGEREF _Toc474878126 \h </w:instrText>
            </w:r>
          </w:ins>
          <w:r>
            <w:rPr>
              <w:noProof/>
              <w:webHidden/>
            </w:rPr>
          </w:r>
          <w:r>
            <w:rPr>
              <w:noProof/>
              <w:webHidden/>
            </w:rPr>
            <w:fldChar w:fldCharType="separate"/>
          </w:r>
          <w:ins w:id="26" w:author="Prabhvir Saran" w:date="2017-02-14T23:28:00Z">
            <w:r w:rsidR="00E8063A">
              <w:rPr>
                <w:noProof/>
                <w:webHidden/>
              </w:rPr>
              <w:t>2</w:t>
            </w:r>
          </w:ins>
          <w:ins w:id="27" w:author="Prabhvir Saran" w:date="2017-02-14T23:26:00Z">
            <w:r>
              <w:rPr>
                <w:noProof/>
                <w:webHidden/>
              </w:rPr>
              <w:fldChar w:fldCharType="end"/>
            </w:r>
            <w:r w:rsidRPr="00AB1D1C">
              <w:rPr>
                <w:rStyle w:val="Hyperlink"/>
                <w:noProof/>
              </w:rPr>
              <w:fldChar w:fldCharType="end"/>
            </w:r>
          </w:ins>
        </w:p>
        <w:p w14:paraId="03C24ADE" w14:textId="77146FBA" w:rsidR="008E7E99" w:rsidRDefault="008E7E99">
          <w:pPr>
            <w:pStyle w:val="TOC2"/>
            <w:tabs>
              <w:tab w:val="right" w:leader="dot" w:pos="9350"/>
            </w:tabs>
            <w:rPr>
              <w:ins w:id="28" w:author="Prabhvir Saran" w:date="2017-02-14T23:26:00Z"/>
              <w:rFonts w:eastAsiaTheme="minorEastAsia"/>
              <w:noProof/>
            </w:rPr>
          </w:pPr>
          <w:ins w:id="29"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"_Toc474878127"</w:instrText>
            </w:r>
            <w:r w:rsidRPr="00AB1D1C">
              <w:rPr>
                <w:rStyle w:val="Hyperlink"/>
                <w:noProof/>
              </w:rPr>
              <w:instrText xml:space="preserve"> </w:instrText>
            </w:r>
            <w:r w:rsidRPr="00AB1D1C">
              <w:rPr>
                <w:rStyle w:val="Hyperlink"/>
                <w:noProof/>
              </w:rPr>
              <w:fldChar w:fldCharType="separate"/>
            </w:r>
            <w:r w:rsidRPr="00AB1D1C">
              <w:rPr>
                <w:rStyle w:val="Hyperlink"/>
                <w:noProof/>
              </w:rPr>
              <w:t>Documentation of Work</w:t>
            </w:r>
            <w:r>
              <w:rPr>
                <w:noProof/>
                <w:webHidden/>
              </w:rPr>
              <w:tab/>
            </w:r>
            <w:r>
              <w:rPr>
                <w:noProof/>
                <w:webHidden/>
              </w:rPr>
              <w:fldChar w:fldCharType="begin"/>
            </w:r>
            <w:r>
              <w:rPr>
                <w:noProof/>
                <w:webHidden/>
              </w:rPr>
              <w:instrText xml:space="preserve"> PAGEREF _Toc474878127 \h </w:instrText>
            </w:r>
          </w:ins>
          <w:r>
            <w:rPr>
              <w:noProof/>
              <w:webHidden/>
            </w:rPr>
          </w:r>
          <w:r>
            <w:rPr>
              <w:noProof/>
              <w:webHidden/>
            </w:rPr>
            <w:fldChar w:fldCharType="separate"/>
          </w:r>
          <w:ins w:id="30" w:author="Prabhvir Saran" w:date="2017-02-14T23:28:00Z">
            <w:r w:rsidR="00E8063A">
              <w:rPr>
                <w:noProof/>
                <w:webHidden/>
              </w:rPr>
              <w:t>3</w:t>
            </w:r>
          </w:ins>
          <w:ins w:id="31" w:author="Prabhvir Saran" w:date="2017-02-14T23:26:00Z">
            <w:r>
              <w:rPr>
                <w:noProof/>
                <w:webHidden/>
              </w:rPr>
              <w:fldChar w:fldCharType="end"/>
            </w:r>
            <w:r w:rsidRPr="00AB1D1C">
              <w:rPr>
                <w:rStyle w:val="Hyperlink"/>
                <w:noProof/>
              </w:rPr>
              <w:fldChar w:fldCharType="end"/>
            </w:r>
          </w:ins>
        </w:p>
        <w:p w14:paraId="4FBED3FB" w14:textId="6C36347A" w:rsidR="008E7E99" w:rsidRDefault="008E7E99">
          <w:pPr>
            <w:pStyle w:val="TOC2"/>
            <w:tabs>
              <w:tab w:val="right" w:leader="dot" w:pos="9350"/>
            </w:tabs>
            <w:rPr>
              <w:ins w:id="32" w:author="Prabhvir Saran" w:date="2017-02-14T23:26:00Z"/>
              <w:rFonts w:eastAsiaTheme="minorEastAsia"/>
              <w:noProof/>
            </w:rPr>
          </w:pPr>
          <w:ins w:id="33"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"_Toc474878128"</w:instrText>
            </w:r>
            <w:r w:rsidRPr="00AB1D1C">
              <w:rPr>
                <w:rStyle w:val="Hyperlink"/>
                <w:noProof/>
              </w:rPr>
              <w:instrText xml:space="preserve"> </w:instrText>
            </w:r>
            <w:r w:rsidRPr="00AB1D1C">
              <w:rPr>
                <w:rStyle w:val="Hyperlink"/>
                <w:noProof/>
              </w:rPr>
              <w:fldChar w:fldCharType="separate"/>
            </w:r>
            <w:r w:rsidRPr="00AB1D1C">
              <w:rPr>
                <w:rStyle w:val="Hyperlink"/>
                <w:noProof/>
              </w:rPr>
              <w:t>A/B Testing</w:t>
            </w:r>
            <w:r>
              <w:rPr>
                <w:noProof/>
                <w:webHidden/>
              </w:rPr>
              <w:tab/>
            </w:r>
            <w:r>
              <w:rPr>
                <w:noProof/>
                <w:webHidden/>
              </w:rPr>
              <w:fldChar w:fldCharType="begin"/>
            </w:r>
            <w:r>
              <w:rPr>
                <w:noProof/>
                <w:webHidden/>
              </w:rPr>
              <w:instrText xml:space="preserve"> PAGEREF _Toc474878128 \h </w:instrText>
            </w:r>
          </w:ins>
          <w:r>
            <w:rPr>
              <w:noProof/>
              <w:webHidden/>
            </w:rPr>
          </w:r>
          <w:r>
            <w:rPr>
              <w:noProof/>
              <w:webHidden/>
            </w:rPr>
            <w:fldChar w:fldCharType="separate"/>
          </w:r>
          <w:ins w:id="34" w:author="Prabhvir Saran" w:date="2017-02-14T23:28:00Z">
            <w:r w:rsidR="00E8063A">
              <w:rPr>
                <w:noProof/>
                <w:webHidden/>
              </w:rPr>
              <w:t>3</w:t>
            </w:r>
          </w:ins>
          <w:ins w:id="35" w:author="Prabhvir Saran" w:date="2017-02-14T23:26:00Z">
            <w:r>
              <w:rPr>
                <w:noProof/>
                <w:webHidden/>
              </w:rPr>
              <w:fldChar w:fldCharType="end"/>
            </w:r>
            <w:r w:rsidRPr="00AB1D1C">
              <w:rPr>
                <w:rStyle w:val="Hyperlink"/>
                <w:noProof/>
              </w:rPr>
              <w:fldChar w:fldCharType="end"/>
            </w:r>
          </w:ins>
        </w:p>
        <w:p w14:paraId="66D719E6" w14:textId="5CE53341" w:rsidR="008E7E99" w:rsidRDefault="008E7E99">
          <w:pPr>
            <w:pStyle w:val="TOC1"/>
            <w:tabs>
              <w:tab w:val="right" w:leader="dot" w:pos="9350"/>
            </w:tabs>
            <w:rPr>
              <w:ins w:id="36" w:author="Prabhvir Saran" w:date="2017-02-14T23:26:00Z"/>
              <w:rFonts w:eastAsiaTheme="minorEastAsia"/>
              <w:noProof/>
            </w:rPr>
          </w:pPr>
          <w:ins w:id="37"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"_Toc474878129"</w:instrText>
            </w:r>
            <w:r w:rsidRPr="00AB1D1C">
              <w:rPr>
                <w:rStyle w:val="Hyperlink"/>
                <w:noProof/>
              </w:rPr>
              <w:instrText xml:space="preserve"> </w:instrText>
            </w:r>
            <w:r w:rsidRPr="00AB1D1C">
              <w:rPr>
                <w:rStyle w:val="Hyperlink"/>
                <w:noProof/>
              </w:rPr>
              <w:fldChar w:fldCharType="separate"/>
            </w:r>
            <w:r w:rsidRPr="00AB1D1C">
              <w:rPr>
                <w:rStyle w:val="Hyperlink"/>
                <w:noProof/>
              </w:rPr>
              <w:t>Appendix 2</w:t>
            </w:r>
            <w:r>
              <w:rPr>
                <w:noProof/>
                <w:webHidden/>
              </w:rPr>
              <w:tab/>
            </w:r>
            <w:r>
              <w:rPr>
                <w:noProof/>
                <w:webHidden/>
              </w:rPr>
              <w:fldChar w:fldCharType="begin"/>
            </w:r>
            <w:r>
              <w:rPr>
                <w:noProof/>
                <w:webHidden/>
              </w:rPr>
              <w:instrText xml:space="preserve"> PAGEREF _Toc474878129 \h </w:instrText>
            </w:r>
          </w:ins>
          <w:r>
            <w:rPr>
              <w:noProof/>
              <w:webHidden/>
            </w:rPr>
          </w:r>
          <w:r>
            <w:rPr>
              <w:noProof/>
              <w:webHidden/>
            </w:rPr>
            <w:fldChar w:fldCharType="separate"/>
          </w:r>
          <w:ins w:id="38" w:author="Prabhvir Saran" w:date="2017-02-14T23:28:00Z">
            <w:r w:rsidR="00E8063A">
              <w:rPr>
                <w:noProof/>
                <w:webHidden/>
              </w:rPr>
              <w:t>5</w:t>
            </w:r>
          </w:ins>
          <w:ins w:id="39" w:author="Prabhvir Saran" w:date="2017-02-14T23:26:00Z">
            <w:r>
              <w:rPr>
                <w:noProof/>
                <w:webHidden/>
              </w:rPr>
              <w:fldChar w:fldCharType="end"/>
            </w:r>
            <w:r w:rsidRPr="00AB1D1C">
              <w:rPr>
                <w:rStyle w:val="Hyperlink"/>
                <w:noProof/>
              </w:rPr>
              <w:fldChar w:fldCharType="end"/>
            </w:r>
          </w:ins>
        </w:p>
        <w:p w14:paraId="650984F6" w14:textId="053E616E" w:rsidR="008E7E99" w:rsidRDefault="008E7E99">
          <w:pPr>
            <w:pStyle w:val="TOC2"/>
            <w:tabs>
              <w:tab w:val="right" w:leader="dot" w:pos="9350"/>
            </w:tabs>
            <w:rPr>
              <w:ins w:id="40" w:author="Prabhvir Saran" w:date="2017-02-14T23:26:00Z"/>
              <w:rFonts w:eastAsiaTheme="minorEastAsia"/>
              <w:noProof/>
            </w:rPr>
          </w:pPr>
          <w:ins w:id="41"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"_Toc474878130"</w:instrText>
            </w:r>
            <w:r w:rsidRPr="00AB1D1C">
              <w:rPr>
                <w:rStyle w:val="Hyperlink"/>
                <w:noProof/>
              </w:rPr>
              <w:instrText xml:space="preserve"> </w:instrText>
            </w:r>
            <w:r w:rsidRPr="00AB1D1C">
              <w:rPr>
                <w:rStyle w:val="Hyperlink"/>
                <w:noProof/>
              </w:rPr>
              <w:fldChar w:fldCharType="separate"/>
            </w:r>
            <w:r w:rsidRPr="00AB1D1C">
              <w:rPr>
                <w:rStyle w:val="Hyperlink"/>
                <w:noProof/>
              </w:rPr>
              <w:t>Milestone 2: Site Map and Page Design</w:t>
            </w:r>
            <w:r>
              <w:rPr>
                <w:noProof/>
                <w:webHidden/>
              </w:rPr>
              <w:tab/>
            </w:r>
            <w:r>
              <w:rPr>
                <w:noProof/>
                <w:webHidden/>
              </w:rPr>
              <w:fldChar w:fldCharType="begin"/>
            </w:r>
            <w:r>
              <w:rPr>
                <w:noProof/>
                <w:webHidden/>
              </w:rPr>
              <w:instrText xml:space="preserve"> PAGEREF _Toc474878130 \h </w:instrText>
            </w:r>
          </w:ins>
          <w:r>
            <w:rPr>
              <w:noProof/>
              <w:webHidden/>
            </w:rPr>
          </w:r>
          <w:r>
            <w:rPr>
              <w:noProof/>
              <w:webHidden/>
            </w:rPr>
            <w:fldChar w:fldCharType="separate"/>
          </w:r>
          <w:ins w:id="42" w:author="Prabhvir Saran" w:date="2017-02-14T23:28:00Z">
            <w:r w:rsidR="00E8063A">
              <w:rPr>
                <w:noProof/>
                <w:webHidden/>
              </w:rPr>
              <w:t>5</w:t>
            </w:r>
          </w:ins>
          <w:ins w:id="43" w:author="Prabhvir Saran" w:date="2017-02-14T23:26:00Z">
            <w:r>
              <w:rPr>
                <w:noProof/>
                <w:webHidden/>
              </w:rPr>
              <w:fldChar w:fldCharType="end"/>
            </w:r>
            <w:r w:rsidRPr="00AB1D1C">
              <w:rPr>
                <w:rStyle w:val="Hyperlink"/>
                <w:noProof/>
              </w:rPr>
              <w:fldChar w:fldCharType="end"/>
            </w:r>
          </w:ins>
        </w:p>
        <w:p w14:paraId="393ECD99" w14:textId="55290C45" w:rsidR="008E7E99" w:rsidRDefault="008E7E99">
          <w:pPr>
            <w:pStyle w:val="TOC2"/>
            <w:tabs>
              <w:tab w:val="right" w:leader="dot" w:pos="9350"/>
            </w:tabs>
            <w:rPr>
              <w:ins w:id="44" w:author="Prabhvir Saran" w:date="2017-02-14T23:26:00Z"/>
              <w:rFonts w:eastAsiaTheme="minorEastAsia"/>
              <w:noProof/>
            </w:rPr>
          </w:pPr>
          <w:ins w:id="45"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"_Toc474878131"</w:instrText>
            </w:r>
            <w:r w:rsidRPr="00AB1D1C">
              <w:rPr>
                <w:rStyle w:val="Hyperlink"/>
                <w:noProof/>
              </w:rPr>
              <w:instrText xml:space="preserve"> </w:instrText>
            </w:r>
            <w:r w:rsidRPr="00AB1D1C">
              <w:rPr>
                <w:rStyle w:val="Hyperlink"/>
                <w:noProof/>
              </w:rPr>
              <w:fldChar w:fldCharType="separate"/>
            </w:r>
            <w:r w:rsidRPr="00AB1D1C">
              <w:rPr>
                <w:rStyle w:val="Hyperlink"/>
                <w:noProof/>
              </w:rPr>
              <w:t>Sitemap</w:t>
            </w:r>
            <w:r>
              <w:rPr>
                <w:noProof/>
                <w:webHidden/>
              </w:rPr>
              <w:tab/>
            </w:r>
            <w:r>
              <w:rPr>
                <w:noProof/>
                <w:webHidden/>
              </w:rPr>
              <w:fldChar w:fldCharType="begin"/>
            </w:r>
            <w:r>
              <w:rPr>
                <w:noProof/>
                <w:webHidden/>
              </w:rPr>
              <w:instrText xml:space="preserve"> PAGEREF _Toc474878131 \h </w:instrText>
            </w:r>
          </w:ins>
          <w:r>
            <w:rPr>
              <w:noProof/>
              <w:webHidden/>
            </w:rPr>
          </w:r>
          <w:r>
            <w:rPr>
              <w:noProof/>
              <w:webHidden/>
            </w:rPr>
            <w:fldChar w:fldCharType="separate"/>
          </w:r>
          <w:ins w:id="46" w:author="Prabhvir Saran" w:date="2017-02-14T23:28:00Z">
            <w:r w:rsidR="00E8063A">
              <w:rPr>
                <w:noProof/>
                <w:webHidden/>
              </w:rPr>
              <w:t>5</w:t>
            </w:r>
          </w:ins>
          <w:ins w:id="47" w:author="Prabhvir Saran" w:date="2017-02-14T23:26:00Z">
            <w:r>
              <w:rPr>
                <w:noProof/>
                <w:webHidden/>
              </w:rPr>
              <w:fldChar w:fldCharType="end"/>
            </w:r>
            <w:r w:rsidRPr="00AB1D1C">
              <w:rPr>
                <w:rStyle w:val="Hyperlink"/>
                <w:noProof/>
              </w:rPr>
              <w:fldChar w:fldCharType="end"/>
            </w:r>
          </w:ins>
        </w:p>
        <w:p w14:paraId="0A39F64E" w14:textId="0653499B" w:rsidR="008E7E99" w:rsidRDefault="008E7E99">
          <w:pPr>
            <w:pStyle w:val="TOC3"/>
            <w:tabs>
              <w:tab w:val="right" w:leader="dot" w:pos="9350"/>
            </w:tabs>
            <w:rPr>
              <w:ins w:id="48" w:author="Prabhvir Saran" w:date="2017-02-14T23:26:00Z"/>
              <w:rFonts w:eastAsiaTheme="minorEastAsia"/>
              <w:noProof/>
            </w:rPr>
          </w:pPr>
          <w:ins w:id="49"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"_Toc474878133"</w:instrText>
            </w:r>
            <w:r w:rsidRPr="00AB1D1C">
              <w:rPr>
                <w:rStyle w:val="Hyperlink"/>
                <w:noProof/>
              </w:rPr>
              <w:instrText xml:space="preserve"> </w:instrText>
            </w:r>
            <w:r w:rsidRPr="00AB1D1C">
              <w:rPr>
                <w:rStyle w:val="Hyperlink"/>
                <w:noProof/>
              </w:rPr>
              <w:fldChar w:fldCharType="separate"/>
            </w:r>
            <w:r w:rsidRPr="00AB1D1C">
              <w:rPr>
                <w:rStyle w:val="Hyperlink"/>
                <w:noProof/>
              </w:rPr>
              <w:t>Site map explained</w:t>
            </w:r>
            <w:r>
              <w:rPr>
                <w:noProof/>
                <w:webHidden/>
              </w:rPr>
              <w:tab/>
            </w:r>
            <w:r>
              <w:rPr>
                <w:noProof/>
                <w:webHidden/>
              </w:rPr>
              <w:fldChar w:fldCharType="begin"/>
            </w:r>
            <w:r>
              <w:rPr>
                <w:noProof/>
                <w:webHidden/>
              </w:rPr>
              <w:instrText xml:space="preserve"> PAGEREF _Toc474878133 \h </w:instrText>
            </w:r>
          </w:ins>
          <w:r>
            <w:rPr>
              <w:noProof/>
              <w:webHidden/>
            </w:rPr>
          </w:r>
          <w:r>
            <w:rPr>
              <w:noProof/>
              <w:webHidden/>
            </w:rPr>
            <w:fldChar w:fldCharType="separate"/>
          </w:r>
          <w:ins w:id="50" w:author="Prabhvir Saran" w:date="2017-02-14T23:28:00Z">
            <w:r w:rsidR="00E8063A">
              <w:rPr>
                <w:noProof/>
                <w:webHidden/>
              </w:rPr>
              <w:t>5</w:t>
            </w:r>
          </w:ins>
          <w:ins w:id="51" w:author="Prabhvir Saran" w:date="2017-02-14T23:26:00Z">
            <w:r>
              <w:rPr>
                <w:noProof/>
                <w:webHidden/>
              </w:rPr>
              <w:fldChar w:fldCharType="end"/>
            </w:r>
            <w:r w:rsidRPr="00AB1D1C">
              <w:rPr>
                <w:rStyle w:val="Hyperlink"/>
                <w:noProof/>
              </w:rPr>
              <w:fldChar w:fldCharType="end"/>
            </w:r>
          </w:ins>
        </w:p>
        <w:p w14:paraId="6CAAC8B4" w14:textId="3A66FB65" w:rsidR="008E7E99" w:rsidRDefault="008E7E99">
          <w:pPr>
            <w:pStyle w:val="TOC2"/>
            <w:tabs>
              <w:tab w:val="right" w:leader="dot" w:pos="9350"/>
            </w:tabs>
            <w:rPr>
              <w:ins w:id="52" w:author="Prabhvir Saran" w:date="2017-02-14T23:26:00Z"/>
              <w:rFonts w:eastAsiaTheme="minorEastAsia"/>
              <w:noProof/>
            </w:rPr>
          </w:pPr>
          <w:ins w:id="53"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"_Toc474878134"</w:instrText>
            </w:r>
            <w:r w:rsidRPr="00AB1D1C">
              <w:rPr>
                <w:rStyle w:val="Hyperlink"/>
                <w:noProof/>
              </w:rPr>
              <w:instrText xml:space="preserve"> </w:instrText>
            </w:r>
            <w:r w:rsidRPr="00AB1D1C">
              <w:rPr>
                <w:rStyle w:val="Hyperlink"/>
                <w:noProof/>
              </w:rPr>
              <w:fldChar w:fldCharType="separate"/>
            </w:r>
            <w:r w:rsidRPr="00AB1D1C">
              <w:rPr>
                <w:rStyle w:val="Hyperlink"/>
                <w:noProof/>
              </w:rPr>
              <w:t>Wireframe Page Layouts</w:t>
            </w:r>
            <w:r>
              <w:rPr>
                <w:noProof/>
                <w:webHidden/>
              </w:rPr>
              <w:tab/>
            </w:r>
            <w:r>
              <w:rPr>
                <w:noProof/>
                <w:webHidden/>
              </w:rPr>
              <w:fldChar w:fldCharType="begin"/>
            </w:r>
            <w:r>
              <w:rPr>
                <w:noProof/>
                <w:webHidden/>
              </w:rPr>
              <w:instrText xml:space="preserve"> PAGEREF _Toc474878134 \h </w:instrText>
            </w:r>
          </w:ins>
          <w:r>
            <w:rPr>
              <w:noProof/>
              <w:webHidden/>
            </w:rPr>
          </w:r>
          <w:r>
            <w:rPr>
              <w:noProof/>
              <w:webHidden/>
            </w:rPr>
            <w:fldChar w:fldCharType="separate"/>
          </w:r>
          <w:ins w:id="54" w:author="Prabhvir Saran" w:date="2017-02-14T23:28:00Z">
            <w:r w:rsidR="00E8063A">
              <w:rPr>
                <w:noProof/>
                <w:webHidden/>
              </w:rPr>
              <w:t>6</w:t>
            </w:r>
          </w:ins>
          <w:ins w:id="55" w:author="Prabhvir Saran" w:date="2017-02-14T23:26:00Z">
            <w:r>
              <w:rPr>
                <w:noProof/>
                <w:webHidden/>
              </w:rPr>
              <w:fldChar w:fldCharType="end"/>
            </w:r>
            <w:r w:rsidRPr="00AB1D1C">
              <w:rPr>
                <w:rStyle w:val="Hyperlink"/>
                <w:noProof/>
              </w:rPr>
              <w:fldChar w:fldCharType="end"/>
            </w:r>
          </w:ins>
        </w:p>
        <w:p w14:paraId="6EE28E55" w14:textId="42D25298" w:rsidR="008E7E99" w:rsidRDefault="008E7E99">
          <w:pPr>
            <w:pStyle w:val="TOC2"/>
            <w:tabs>
              <w:tab w:val="right" w:leader="dot" w:pos="9350"/>
            </w:tabs>
            <w:rPr>
              <w:ins w:id="56" w:author="Prabhvir Saran" w:date="2017-02-14T23:26:00Z"/>
              <w:rFonts w:eastAsiaTheme="minorEastAsia"/>
              <w:noProof/>
            </w:rPr>
          </w:pPr>
          <w:ins w:id="57"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"_Toc474878135"</w:instrText>
            </w:r>
            <w:r w:rsidRPr="00AB1D1C">
              <w:rPr>
                <w:rStyle w:val="Hyperlink"/>
                <w:noProof/>
              </w:rPr>
              <w:instrText xml:space="preserve"> </w:instrText>
            </w:r>
            <w:r w:rsidRPr="00AB1D1C">
              <w:rPr>
                <w:rStyle w:val="Hyperlink"/>
                <w:noProof/>
              </w:rPr>
              <w:fldChar w:fldCharType="separate"/>
            </w:r>
            <w:r w:rsidRPr="00AB1D1C">
              <w:rPr>
                <w:rStyle w:val="Hyperlink"/>
                <w:noProof/>
              </w:rPr>
              <w:t>Print Layouts</w:t>
            </w:r>
            <w:r>
              <w:rPr>
                <w:noProof/>
                <w:webHidden/>
              </w:rPr>
              <w:tab/>
            </w:r>
            <w:r>
              <w:rPr>
                <w:noProof/>
                <w:webHidden/>
              </w:rPr>
              <w:fldChar w:fldCharType="begin"/>
            </w:r>
            <w:r>
              <w:rPr>
                <w:noProof/>
                <w:webHidden/>
              </w:rPr>
              <w:instrText xml:space="preserve"> PAGEREF _Toc474878135 \h </w:instrText>
            </w:r>
          </w:ins>
          <w:r>
            <w:rPr>
              <w:noProof/>
              <w:webHidden/>
            </w:rPr>
          </w:r>
          <w:r>
            <w:rPr>
              <w:noProof/>
              <w:webHidden/>
            </w:rPr>
            <w:fldChar w:fldCharType="separate"/>
          </w:r>
          <w:ins w:id="58" w:author="Prabhvir Saran" w:date="2017-02-14T23:28:00Z">
            <w:r w:rsidR="00E8063A">
              <w:rPr>
                <w:noProof/>
                <w:webHidden/>
              </w:rPr>
              <w:t>8</w:t>
            </w:r>
          </w:ins>
          <w:ins w:id="59" w:author="Prabhvir Saran" w:date="2017-02-14T23:26:00Z">
            <w:r>
              <w:rPr>
                <w:noProof/>
                <w:webHidden/>
              </w:rPr>
              <w:fldChar w:fldCharType="end"/>
            </w:r>
            <w:r w:rsidRPr="00AB1D1C">
              <w:rPr>
                <w:rStyle w:val="Hyperlink"/>
                <w:noProof/>
              </w:rPr>
              <w:fldChar w:fldCharType="end"/>
            </w:r>
          </w:ins>
        </w:p>
        <w:p w14:paraId="047B5748" w14:textId="2EFA1472" w:rsidR="008E7E99" w:rsidRDefault="008E7E99">
          <w:pPr>
            <w:pStyle w:val="TOC2"/>
            <w:tabs>
              <w:tab w:val="right" w:leader="dot" w:pos="9350"/>
            </w:tabs>
            <w:rPr>
              <w:ins w:id="60" w:author="Prabhvir Saran" w:date="2017-02-14T23:26:00Z"/>
              <w:rFonts w:eastAsiaTheme="minorEastAsia"/>
              <w:noProof/>
            </w:rPr>
          </w:pPr>
          <w:ins w:id="61"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"_Toc474878136"</w:instrText>
            </w:r>
            <w:r w:rsidRPr="00AB1D1C">
              <w:rPr>
                <w:rStyle w:val="Hyperlink"/>
                <w:noProof/>
              </w:rPr>
              <w:instrText xml:space="preserve"> </w:instrText>
            </w:r>
            <w:r w:rsidRPr="00AB1D1C">
              <w:rPr>
                <w:rStyle w:val="Hyperlink"/>
                <w:noProof/>
              </w:rPr>
              <w:fldChar w:fldCharType="separate"/>
            </w:r>
            <w:r w:rsidRPr="00AB1D1C">
              <w:rPr>
                <w:rStyle w:val="Hyperlink"/>
                <w:noProof/>
              </w:rPr>
              <w:t>Page Design / Colour Scheme</w:t>
            </w:r>
            <w:r>
              <w:rPr>
                <w:noProof/>
                <w:webHidden/>
              </w:rPr>
              <w:tab/>
            </w:r>
            <w:r>
              <w:rPr>
                <w:noProof/>
                <w:webHidden/>
              </w:rPr>
              <w:fldChar w:fldCharType="begin"/>
            </w:r>
            <w:r>
              <w:rPr>
                <w:noProof/>
                <w:webHidden/>
              </w:rPr>
              <w:instrText xml:space="preserve"> PAGEREF _Toc474878136 \h </w:instrText>
            </w:r>
          </w:ins>
          <w:r>
            <w:rPr>
              <w:noProof/>
              <w:webHidden/>
            </w:rPr>
          </w:r>
          <w:r>
            <w:rPr>
              <w:noProof/>
              <w:webHidden/>
            </w:rPr>
            <w:fldChar w:fldCharType="separate"/>
          </w:r>
          <w:ins w:id="62" w:author="Prabhvir Saran" w:date="2017-02-14T23:28:00Z">
            <w:r w:rsidR="00E8063A">
              <w:rPr>
                <w:noProof/>
                <w:webHidden/>
              </w:rPr>
              <w:t>10</w:t>
            </w:r>
          </w:ins>
          <w:ins w:id="63" w:author="Prabhvir Saran" w:date="2017-02-14T23:26:00Z">
            <w:r>
              <w:rPr>
                <w:noProof/>
                <w:webHidden/>
              </w:rPr>
              <w:fldChar w:fldCharType="end"/>
            </w:r>
            <w:r w:rsidRPr="00AB1D1C">
              <w:rPr>
                <w:rStyle w:val="Hyperlink"/>
                <w:noProof/>
              </w:rPr>
              <w:fldChar w:fldCharType="end"/>
            </w:r>
          </w:ins>
        </w:p>
        <w:p w14:paraId="0AD01723" w14:textId="558E1649" w:rsidR="008E7E99" w:rsidRDefault="008E7E99">
          <w:pPr>
            <w:pStyle w:val="TOC1"/>
            <w:tabs>
              <w:tab w:val="right" w:leader="dot" w:pos="9350"/>
            </w:tabs>
            <w:rPr>
              <w:ins w:id="64" w:author="Prabhvir Saran" w:date="2017-02-14T23:26:00Z"/>
              <w:rFonts w:eastAsiaTheme="minorEastAsia"/>
              <w:noProof/>
            </w:rPr>
          </w:pPr>
          <w:ins w:id="65"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"_Toc474878137"</w:instrText>
            </w:r>
            <w:r w:rsidRPr="00AB1D1C">
              <w:rPr>
                <w:rStyle w:val="Hyperlink"/>
                <w:noProof/>
              </w:rPr>
              <w:instrText xml:space="preserve"> </w:instrText>
            </w:r>
            <w:r w:rsidRPr="00AB1D1C">
              <w:rPr>
                <w:rStyle w:val="Hyperlink"/>
                <w:noProof/>
              </w:rPr>
              <w:fldChar w:fldCharType="separate"/>
            </w:r>
            <w:r w:rsidRPr="00AB1D1C">
              <w:rPr>
                <w:rStyle w:val="Hyperlink"/>
                <w:noProof/>
              </w:rPr>
              <w:t>Appendix 1</w:t>
            </w:r>
            <w:r>
              <w:rPr>
                <w:noProof/>
                <w:webHidden/>
              </w:rPr>
              <w:tab/>
            </w:r>
            <w:r>
              <w:rPr>
                <w:noProof/>
                <w:webHidden/>
              </w:rPr>
              <w:fldChar w:fldCharType="begin"/>
            </w:r>
            <w:r>
              <w:rPr>
                <w:noProof/>
                <w:webHidden/>
              </w:rPr>
              <w:instrText xml:space="preserve"> PAGEREF _Toc474878137 \h </w:instrText>
            </w:r>
          </w:ins>
          <w:r>
            <w:rPr>
              <w:noProof/>
              <w:webHidden/>
            </w:rPr>
          </w:r>
          <w:r>
            <w:rPr>
              <w:noProof/>
              <w:webHidden/>
            </w:rPr>
            <w:fldChar w:fldCharType="separate"/>
          </w:r>
          <w:ins w:id="66" w:author="Prabhvir Saran" w:date="2017-02-14T23:28:00Z">
            <w:r w:rsidR="00E8063A">
              <w:rPr>
                <w:noProof/>
                <w:webHidden/>
              </w:rPr>
              <w:t>11</w:t>
            </w:r>
          </w:ins>
          <w:ins w:id="67" w:author="Prabhvir Saran" w:date="2017-02-14T23:26:00Z">
            <w:r>
              <w:rPr>
                <w:noProof/>
                <w:webHidden/>
              </w:rPr>
              <w:fldChar w:fldCharType="end"/>
            </w:r>
            <w:r w:rsidRPr="00AB1D1C">
              <w:rPr>
                <w:rStyle w:val="Hyperlink"/>
                <w:noProof/>
              </w:rPr>
              <w:fldChar w:fldCharType="end"/>
            </w:r>
          </w:ins>
        </w:p>
        <w:p w14:paraId="6C14531C" w14:textId="777703DE" w:rsidR="008E7E99" w:rsidRDefault="008E7E99">
          <w:pPr>
            <w:pStyle w:val="TOC2"/>
            <w:tabs>
              <w:tab w:val="right" w:leader="dot" w:pos="9350"/>
            </w:tabs>
            <w:rPr>
              <w:ins w:id="68" w:author="Prabhvir Saran" w:date="2017-02-14T23:26:00Z"/>
              <w:rFonts w:eastAsiaTheme="minorEastAsia"/>
              <w:noProof/>
            </w:rPr>
          </w:pPr>
          <w:ins w:id="69"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"_Toc474878138"</w:instrText>
            </w:r>
            <w:r w:rsidRPr="00AB1D1C">
              <w:rPr>
                <w:rStyle w:val="Hyperlink"/>
                <w:noProof/>
              </w:rPr>
              <w:instrText xml:space="preserve"> </w:instrText>
            </w:r>
            <w:r w:rsidRPr="00AB1D1C">
              <w:rPr>
                <w:rStyle w:val="Hyperlink"/>
                <w:noProof/>
              </w:rPr>
              <w:fldChar w:fldCharType="separate"/>
            </w:r>
            <w:r w:rsidRPr="00AB1D1C">
              <w:rPr>
                <w:rStyle w:val="Hyperlink"/>
                <w:noProof/>
              </w:rPr>
              <w:t>Introduction</w:t>
            </w:r>
            <w:r>
              <w:rPr>
                <w:noProof/>
                <w:webHidden/>
              </w:rPr>
              <w:tab/>
            </w:r>
            <w:r>
              <w:rPr>
                <w:noProof/>
                <w:webHidden/>
              </w:rPr>
              <w:fldChar w:fldCharType="begin"/>
            </w:r>
            <w:r>
              <w:rPr>
                <w:noProof/>
                <w:webHidden/>
              </w:rPr>
              <w:instrText xml:space="preserve"> PAGEREF _Toc474878138 \h </w:instrText>
            </w:r>
          </w:ins>
          <w:r>
            <w:rPr>
              <w:noProof/>
              <w:webHidden/>
            </w:rPr>
          </w:r>
          <w:r>
            <w:rPr>
              <w:noProof/>
              <w:webHidden/>
            </w:rPr>
            <w:fldChar w:fldCharType="separate"/>
          </w:r>
          <w:ins w:id="70" w:author="Prabhvir Saran" w:date="2017-02-14T23:28:00Z">
            <w:r w:rsidR="00E8063A">
              <w:rPr>
                <w:noProof/>
                <w:webHidden/>
              </w:rPr>
              <w:t>11</w:t>
            </w:r>
          </w:ins>
          <w:ins w:id="71" w:author="Prabhvir Saran" w:date="2017-02-14T23:26:00Z">
            <w:r>
              <w:rPr>
                <w:noProof/>
                <w:webHidden/>
              </w:rPr>
              <w:fldChar w:fldCharType="end"/>
            </w:r>
            <w:r w:rsidRPr="00AB1D1C">
              <w:rPr>
                <w:rStyle w:val="Hyperlink"/>
                <w:noProof/>
              </w:rPr>
              <w:fldChar w:fldCharType="end"/>
            </w:r>
          </w:ins>
        </w:p>
        <w:p w14:paraId="62C53841" w14:textId="3DA02441" w:rsidR="008E7E99" w:rsidRDefault="008E7E99">
          <w:pPr>
            <w:pStyle w:val="TOC2"/>
            <w:tabs>
              <w:tab w:val="right" w:leader="dot" w:pos="9350"/>
            </w:tabs>
            <w:rPr>
              <w:ins w:id="72" w:author="Prabhvir Saran" w:date="2017-02-14T23:26:00Z"/>
              <w:rFonts w:eastAsiaTheme="minorEastAsia"/>
              <w:noProof/>
            </w:rPr>
          </w:pPr>
          <w:ins w:id="73"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"_Toc474878139"</w:instrText>
            </w:r>
            <w:r w:rsidRPr="00AB1D1C">
              <w:rPr>
                <w:rStyle w:val="Hyperlink"/>
                <w:noProof/>
              </w:rPr>
              <w:instrText xml:space="preserve"> </w:instrText>
            </w:r>
            <w:r w:rsidRPr="00AB1D1C">
              <w:rPr>
                <w:rStyle w:val="Hyperlink"/>
                <w:noProof/>
              </w:rPr>
              <w:fldChar w:fldCharType="separate"/>
            </w:r>
            <w:r w:rsidRPr="00AB1D1C">
              <w:rPr>
                <w:rStyle w:val="Hyperlink"/>
                <w:noProof/>
              </w:rPr>
              <w:t>About the website</w:t>
            </w:r>
            <w:r>
              <w:rPr>
                <w:noProof/>
                <w:webHidden/>
              </w:rPr>
              <w:tab/>
            </w:r>
            <w:r>
              <w:rPr>
                <w:noProof/>
                <w:webHidden/>
              </w:rPr>
              <w:fldChar w:fldCharType="begin"/>
            </w:r>
            <w:r>
              <w:rPr>
                <w:noProof/>
                <w:webHidden/>
              </w:rPr>
              <w:instrText xml:space="preserve"> PAGEREF _Toc474878139 \h </w:instrText>
            </w:r>
          </w:ins>
          <w:r>
            <w:rPr>
              <w:noProof/>
              <w:webHidden/>
            </w:rPr>
          </w:r>
          <w:r>
            <w:rPr>
              <w:noProof/>
              <w:webHidden/>
            </w:rPr>
            <w:fldChar w:fldCharType="separate"/>
          </w:r>
          <w:ins w:id="74" w:author="Prabhvir Saran" w:date="2017-02-14T23:28:00Z">
            <w:r w:rsidR="00E8063A">
              <w:rPr>
                <w:noProof/>
                <w:webHidden/>
              </w:rPr>
              <w:t>11</w:t>
            </w:r>
          </w:ins>
          <w:ins w:id="75" w:author="Prabhvir Saran" w:date="2017-02-14T23:26:00Z">
            <w:r>
              <w:rPr>
                <w:noProof/>
                <w:webHidden/>
              </w:rPr>
              <w:fldChar w:fldCharType="end"/>
            </w:r>
            <w:r w:rsidRPr="00AB1D1C">
              <w:rPr>
                <w:rStyle w:val="Hyperlink"/>
                <w:noProof/>
              </w:rPr>
              <w:fldChar w:fldCharType="end"/>
            </w:r>
          </w:ins>
        </w:p>
        <w:p w14:paraId="430C02C9" w14:textId="4826DAA1" w:rsidR="008E7E99" w:rsidRDefault="008E7E99">
          <w:pPr>
            <w:pStyle w:val="TOC2"/>
            <w:tabs>
              <w:tab w:val="right" w:leader="dot" w:pos="9350"/>
            </w:tabs>
            <w:rPr>
              <w:ins w:id="76" w:author="Prabhvir Saran" w:date="2017-02-14T23:26:00Z"/>
              <w:rFonts w:eastAsiaTheme="minorEastAsia"/>
              <w:noProof/>
            </w:rPr>
          </w:pPr>
          <w:ins w:id="77"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"_Toc474878140"</w:instrText>
            </w:r>
            <w:r w:rsidRPr="00AB1D1C">
              <w:rPr>
                <w:rStyle w:val="Hyperlink"/>
                <w:noProof/>
              </w:rPr>
              <w:instrText xml:space="preserve"> </w:instrText>
            </w:r>
            <w:r w:rsidRPr="00AB1D1C">
              <w:rPr>
                <w:rStyle w:val="Hyperlink"/>
                <w:noProof/>
              </w:rPr>
              <w:fldChar w:fldCharType="separate"/>
            </w:r>
            <w:r w:rsidRPr="00AB1D1C">
              <w:rPr>
                <w:rStyle w:val="Hyperlink"/>
                <w:noProof/>
              </w:rPr>
              <w:t>Functional Requirements</w:t>
            </w:r>
            <w:r>
              <w:rPr>
                <w:noProof/>
                <w:webHidden/>
              </w:rPr>
              <w:tab/>
            </w:r>
            <w:r>
              <w:rPr>
                <w:noProof/>
                <w:webHidden/>
              </w:rPr>
              <w:fldChar w:fldCharType="begin"/>
            </w:r>
            <w:r>
              <w:rPr>
                <w:noProof/>
                <w:webHidden/>
              </w:rPr>
              <w:instrText xml:space="preserve"> PAGEREF _Toc474878140 \h </w:instrText>
            </w:r>
          </w:ins>
          <w:r>
            <w:rPr>
              <w:noProof/>
              <w:webHidden/>
            </w:rPr>
          </w:r>
          <w:r>
            <w:rPr>
              <w:noProof/>
              <w:webHidden/>
            </w:rPr>
            <w:fldChar w:fldCharType="separate"/>
          </w:r>
          <w:ins w:id="78" w:author="Prabhvir Saran" w:date="2017-02-14T23:28:00Z">
            <w:r w:rsidR="00E8063A">
              <w:rPr>
                <w:noProof/>
                <w:webHidden/>
              </w:rPr>
              <w:t>11</w:t>
            </w:r>
          </w:ins>
          <w:ins w:id="79" w:author="Prabhvir Saran" w:date="2017-02-14T23:26:00Z">
            <w:r>
              <w:rPr>
                <w:noProof/>
                <w:webHidden/>
              </w:rPr>
              <w:fldChar w:fldCharType="end"/>
            </w:r>
            <w:r w:rsidRPr="00AB1D1C">
              <w:rPr>
                <w:rStyle w:val="Hyperlink"/>
                <w:noProof/>
              </w:rPr>
              <w:fldChar w:fldCharType="end"/>
            </w:r>
          </w:ins>
        </w:p>
        <w:p w14:paraId="3ED3A572" w14:textId="6F84CAC8" w:rsidR="008E7E99" w:rsidRDefault="008E7E99">
          <w:pPr>
            <w:pStyle w:val="TOC2"/>
            <w:tabs>
              <w:tab w:val="right" w:leader="dot" w:pos="9350"/>
            </w:tabs>
            <w:rPr>
              <w:ins w:id="80" w:author="Prabhvir Saran" w:date="2017-02-14T23:26:00Z"/>
              <w:rFonts w:eastAsiaTheme="minorEastAsia"/>
              <w:noProof/>
            </w:rPr>
          </w:pPr>
          <w:ins w:id="81"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"_Toc474878141"</w:instrText>
            </w:r>
            <w:r w:rsidRPr="00AB1D1C">
              <w:rPr>
                <w:rStyle w:val="Hyperlink"/>
                <w:noProof/>
              </w:rPr>
              <w:instrText xml:space="preserve"> </w:instrText>
            </w:r>
            <w:r w:rsidRPr="00AB1D1C">
              <w:rPr>
                <w:rStyle w:val="Hyperlink"/>
                <w:noProof/>
              </w:rPr>
              <w:fldChar w:fldCharType="separate"/>
            </w:r>
            <w:r w:rsidRPr="00AB1D1C">
              <w:rPr>
                <w:rStyle w:val="Hyperlink"/>
                <w:noProof/>
              </w:rPr>
              <w:t>Work Plan</w:t>
            </w:r>
            <w:r>
              <w:rPr>
                <w:noProof/>
                <w:webHidden/>
              </w:rPr>
              <w:tab/>
            </w:r>
            <w:r>
              <w:rPr>
                <w:noProof/>
                <w:webHidden/>
              </w:rPr>
              <w:fldChar w:fldCharType="begin"/>
            </w:r>
            <w:r>
              <w:rPr>
                <w:noProof/>
                <w:webHidden/>
              </w:rPr>
              <w:instrText xml:space="preserve"> PAGEREF _Toc474878141 \h </w:instrText>
            </w:r>
          </w:ins>
          <w:r>
            <w:rPr>
              <w:noProof/>
              <w:webHidden/>
            </w:rPr>
          </w:r>
          <w:r>
            <w:rPr>
              <w:noProof/>
              <w:webHidden/>
            </w:rPr>
            <w:fldChar w:fldCharType="separate"/>
          </w:r>
          <w:ins w:id="82" w:author="Prabhvir Saran" w:date="2017-02-14T23:28:00Z">
            <w:r w:rsidR="00E8063A">
              <w:rPr>
                <w:noProof/>
                <w:webHidden/>
              </w:rPr>
              <w:t>12</w:t>
            </w:r>
          </w:ins>
          <w:ins w:id="83" w:author="Prabhvir Saran" w:date="2017-02-14T23:26:00Z">
            <w:r>
              <w:rPr>
                <w:noProof/>
                <w:webHidden/>
              </w:rPr>
              <w:fldChar w:fldCharType="end"/>
            </w:r>
            <w:r w:rsidRPr="00AB1D1C">
              <w:rPr>
                <w:rStyle w:val="Hyperlink"/>
                <w:noProof/>
              </w:rPr>
              <w:fldChar w:fldCharType="end"/>
            </w:r>
          </w:ins>
        </w:p>
        <w:p w14:paraId="2CA4D823" w14:textId="2C99957D" w:rsidR="00F911EF" w:rsidDel="00477C6C" w:rsidRDefault="00F911EF">
          <w:pPr>
            <w:pStyle w:val="TOC1"/>
            <w:tabs>
              <w:tab w:val="right" w:leader="dot" w:pos="9350"/>
            </w:tabs>
            <w:rPr>
              <w:del w:id="84" w:author="Prabhvir Saran" w:date="2017-02-02T23:02:00Z"/>
              <w:rFonts w:eastAsiaTheme="minorEastAsia"/>
              <w:noProof/>
            </w:rPr>
          </w:pPr>
          <w:del w:id="85" w:author="Prabhvir Saran" w:date="2017-02-02T23:02:00Z">
            <w:r w:rsidRPr="00477C6C" w:rsidDel="00477C6C">
              <w:rPr>
                <w:rPrChange w:id="86" w:author="Prabhvir Saran" w:date="2017-02-02T23:02:00Z">
                  <w:rPr>
                    <w:rStyle w:val="Hyperlink"/>
                    <w:noProof/>
                  </w:rPr>
                </w:rPrChange>
              </w:rPr>
              <w:delText>Milestone 2: Site Map and Page Design</w:delText>
            </w:r>
            <w:r w:rsidDel="00477C6C">
              <w:rPr>
                <w:noProof/>
                <w:webHidden/>
              </w:rPr>
              <w:tab/>
              <w:delText>1</w:delText>
            </w:r>
          </w:del>
        </w:p>
        <w:p w14:paraId="4B04738F" w14:textId="3A8F8E93" w:rsidR="00F911EF" w:rsidDel="00477C6C" w:rsidRDefault="00F911EF">
          <w:pPr>
            <w:pStyle w:val="TOC2"/>
            <w:tabs>
              <w:tab w:val="right" w:leader="dot" w:pos="9350"/>
            </w:tabs>
            <w:rPr>
              <w:del w:id="87" w:author="Prabhvir Saran" w:date="2017-02-02T23:02:00Z"/>
              <w:rFonts w:eastAsiaTheme="minorEastAsia"/>
              <w:noProof/>
            </w:rPr>
          </w:pPr>
          <w:del w:id="88" w:author="Prabhvir Saran" w:date="2017-02-02T23:02:00Z">
            <w:r w:rsidRPr="00477C6C" w:rsidDel="00477C6C">
              <w:rPr>
                <w:rPrChange w:id="89" w:author="Prabhvir Saran" w:date="2017-02-02T23:02:00Z">
                  <w:rPr>
                    <w:rStyle w:val="Hyperlink"/>
                    <w:noProof/>
                  </w:rPr>
                </w:rPrChange>
              </w:rPr>
              <w:delText xml:space="preserve">HEMA Sitemap </w:delText>
            </w:r>
            <w:r w:rsidDel="00477C6C">
              <w:rPr>
                <w:noProof/>
                <w:webHidden/>
              </w:rPr>
              <w:tab/>
              <w:delText>2</w:delText>
            </w:r>
          </w:del>
        </w:p>
        <w:p w14:paraId="04D21250" w14:textId="6F12F515" w:rsidR="00F911EF" w:rsidDel="00477C6C" w:rsidRDefault="00F911EF">
          <w:pPr>
            <w:pStyle w:val="TOC3"/>
            <w:tabs>
              <w:tab w:val="right" w:leader="dot" w:pos="9350"/>
            </w:tabs>
            <w:rPr>
              <w:del w:id="90" w:author="Prabhvir Saran" w:date="2017-02-02T23:02:00Z"/>
              <w:rFonts w:eastAsiaTheme="minorEastAsia"/>
              <w:noProof/>
            </w:rPr>
          </w:pPr>
          <w:del w:id="91" w:author="Prabhvir Saran" w:date="2017-02-02T23:02:00Z">
            <w:r w:rsidRPr="00477C6C" w:rsidDel="00477C6C">
              <w:rPr>
                <w:rPrChange w:id="92" w:author="Prabhvir Saran" w:date="2017-02-02T23:02:00Z">
                  <w:rPr>
                    <w:rStyle w:val="Hyperlink"/>
                    <w:noProof/>
                  </w:rPr>
                </w:rPrChange>
              </w:rPr>
              <w:delText>Home</w:delText>
            </w:r>
            <w:r w:rsidDel="00477C6C">
              <w:rPr>
                <w:noProof/>
                <w:webHidden/>
              </w:rPr>
              <w:tab/>
              <w:delText>2</w:delText>
            </w:r>
          </w:del>
        </w:p>
        <w:p w14:paraId="0A1546FB" w14:textId="1A1A939C" w:rsidR="00F911EF" w:rsidDel="00477C6C" w:rsidRDefault="00F911EF">
          <w:pPr>
            <w:pStyle w:val="TOC3"/>
            <w:tabs>
              <w:tab w:val="right" w:leader="dot" w:pos="9350"/>
            </w:tabs>
            <w:rPr>
              <w:del w:id="93" w:author="Prabhvir Saran" w:date="2017-02-02T23:02:00Z"/>
              <w:rFonts w:eastAsiaTheme="minorEastAsia"/>
              <w:noProof/>
            </w:rPr>
          </w:pPr>
          <w:del w:id="94" w:author="Prabhvir Saran" w:date="2017-02-02T23:02:00Z">
            <w:r w:rsidRPr="00477C6C" w:rsidDel="00477C6C">
              <w:rPr>
                <w:rPrChange w:id="95" w:author="Prabhvir Saran" w:date="2017-02-02T23:02:00Z">
                  <w:rPr>
                    <w:rStyle w:val="Hyperlink"/>
                    <w:noProof/>
                  </w:rPr>
                </w:rPrChange>
              </w:rPr>
              <w:delText>Page Layout</w:delText>
            </w:r>
            <w:r w:rsidDel="00477C6C">
              <w:rPr>
                <w:noProof/>
                <w:webHidden/>
              </w:rPr>
              <w:tab/>
              <w:delText>2</w:delText>
            </w:r>
          </w:del>
        </w:p>
        <w:p w14:paraId="6D50BC56" w14:textId="26B37C6C" w:rsidR="00F911EF" w:rsidDel="00477C6C" w:rsidRDefault="00F911EF">
          <w:pPr>
            <w:pStyle w:val="TOC3"/>
            <w:tabs>
              <w:tab w:val="right" w:leader="dot" w:pos="9350"/>
            </w:tabs>
            <w:rPr>
              <w:del w:id="96" w:author="Prabhvir Saran" w:date="2017-02-02T23:02:00Z"/>
              <w:rStyle w:val="Hyperlink"/>
              <w:noProof/>
            </w:rPr>
          </w:pPr>
          <w:del w:id="97" w:author="Prabhvir Saran" w:date="2017-02-02T23:02:00Z">
            <w:r w:rsidRPr="00477C6C" w:rsidDel="00477C6C">
              <w:rPr>
                <w:rPrChange w:id="98" w:author="Prabhvir Saran" w:date="2017-02-02T23:02:00Z">
                  <w:rPr>
                    <w:rStyle w:val="Hyperlink"/>
                    <w:noProof/>
                  </w:rPr>
                </w:rPrChange>
              </w:rPr>
              <w:delText>Color Scheme</w:delText>
            </w:r>
            <w:r w:rsidDel="00477C6C">
              <w:rPr>
                <w:noProof/>
                <w:webHidden/>
              </w:rPr>
              <w:tab/>
              <w:delText>5</w:delText>
            </w:r>
          </w:del>
        </w:p>
        <w:p w14:paraId="21F646CF" w14:textId="77777777" w:rsidR="009774A5" w:rsidRPr="009774A5" w:rsidDel="00477C6C" w:rsidRDefault="009774A5" w:rsidP="009774A5">
          <w:pPr>
            <w:rPr>
              <w:del w:id="99" w:author="Prabhvir Saran" w:date="2017-02-02T23:02:00Z"/>
              <w:noProof/>
            </w:rPr>
          </w:pPr>
        </w:p>
        <w:p w14:paraId="4D560F13" w14:textId="0A50A9E6" w:rsidR="00F911EF" w:rsidDel="00477C6C" w:rsidRDefault="00F911EF">
          <w:pPr>
            <w:pStyle w:val="TOC1"/>
            <w:tabs>
              <w:tab w:val="right" w:leader="dot" w:pos="9350"/>
            </w:tabs>
            <w:rPr>
              <w:del w:id="100" w:author="Prabhvir Saran" w:date="2017-02-02T23:02:00Z"/>
              <w:rFonts w:eastAsiaTheme="minorEastAsia"/>
              <w:noProof/>
            </w:rPr>
          </w:pPr>
          <w:del w:id="101" w:author="Prabhvir Saran" w:date="2017-02-02T23:02:00Z">
            <w:r w:rsidRPr="00477C6C" w:rsidDel="00477C6C">
              <w:rPr>
                <w:rPrChange w:id="102" w:author="Prabhvir Saran" w:date="2017-02-02T23:02:00Z">
                  <w:rPr>
                    <w:rStyle w:val="Hyperlink"/>
                    <w:noProof/>
                  </w:rPr>
                </w:rPrChange>
              </w:rPr>
              <w:delText>Appendix 1</w:delText>
            </w:r>
            <w:r w:rsidDel="00477C6C">
              <w:rPr>
                <w:noProof/>
                <w:webHidden/>
              </w:rPr>
              <w:tab/>
              <w:delText>6</w:delText>
            </w:r>
          </w:del>
        </w:p>
        <w:p w14:paraId="798D3207" w14:textId="07158778" w:rsidR="00F911EF" w:rsidDel="00477C6C" w:rsidRDefault="00F911EF">
          <w:pPr>
            <w:pStyle w:val="TOC2"/>
            <w:tabs>
              <w:tab w:val="right" w:leader="dot" w:pos="9350"/>
            </w:tabs>
            <w:rPr>
              <w:del w:id="103" w:author="Prabhvir Saran" w:date="2017-02-02T23:02:00Z"/>
              <w:rFonts w:eastAsiaTheme="minorEastAsia"/>
              <w:noProof/>
            </w:rPr>
          </w:pPr>
          <w:del w:id="104" w:author="Prabhvir Saran" w:date="2017-02-02T23:02:00Z">
            <w:r w:rsidRPr="00477C6C" w:rsidDel="00477C6C">
              <w:rPr>
                <w:rPrChange w:id="105" w:author="Prabhvir Saran" w:date="2017-02-02T23:02:00Z">
                  <w:rPr>
                    <w:rStyle w:val="Hyperlink"/>
                    <w:noProof/>
                  </w:rPr>
                </w:rPrChange>
              </w:rPr>
              <w:delText>Introduction</w:delText>
            </w:r>
            <w:r w:rsidDel="00477C6C">
              <w:rPr>
                <w:noProof/>
                <w:webHidden/>
              </w:rPr>
              <w:tab/>
              <w:delText>6</w:delText>
            </w:r>
          </w:del>
        </w:p>
        <w:p w14:paraId="38C5267D" w14:textId="2B11732E" w:rsidR="00F911EF" w:rsidDel="00477C6C" w:rsidRDefault="00F911EF">
          <w:pPr>
            <w:pStyle w:val="TOC2"/>
            <w:tabs>
              <w:tab w:val="right" w:leader="dot" w:pos="9350"/>
            </w:tabs>
            <w:rPr>
              <w:del w:id="106" w:author="Prabhvir Saran" w:date="2017-02-02T23:02:00Z"/>
              <w:rFonts w:eastAsiaTheme="minorEastAsia"/>
              <w:noProof/>
            </w:rPr>
          </w:pPr>
          <w:del w:id="107" w:author="Prabhvir Saran" w:date="2017-02-02T23:02:00Z">
            <w:r w:rsidRPr="00477C6C" w:rsidDel="00477C6C">
              <w:rPr>
                <w:rPrChange w:id="108" w:author="Prabhvir Saran" w:date="2017-02-02T23:02:00Z">
                  <w:rPr>
                    <w:rStyle w:val="Hyperlink"/>
                    <w:noProof/>
                  </w:rPr>
                </w:rPrChange>
              </w:rPr>
              <w:delText>About the website</w:delText>
            </w:r>
            <w:r w:rsidDel="00477C6C">
              <w:rPr>
                <w:noProof/>
                <w:webHidden/>
              </w:rPr>
              <w:tab/>
              <w:delText>6</w:delText>
            </w:r>
          </w:del>
        </w:p>
        <w:p w14:paraId="7E624B45" w14:textId="2C21DBB9" w:rsidR="00F911EF" w:rsidDel="00477C6C" w:rsidRDefault="00F911EF">
          <w:pPr>
            <w:pStyle w:val="TOC2"/>
            <w:tabs>
              <w:tab w:val="right" w:leader="dot" w:pos="9350"/>
            </w:tabs>
            <w:rPr>
              <w:del w:id="109" w:author="Prabhvir Saran" w:date="2017-02-02T23:02:00Z"/>
              <w:rFonts w:eastAsiaTheme="minorEastAsia"/>
              <w:noProof/>
            </w:rPr>
          </w:pPr>
          <w:del w:id="110" w:author="Prabhvir Saran" w:date="2017-02-02T23:02:00Z">
            <w:r w:rsidRPr="00477C6C" w:rsidDel="00477C6C">
              <w:rPr>
                <w:rPrChange w:id="111" w:author="Prabhvir Saran" w:date="2017-02-02T23:02:00Z">
                  <w:rPr>
                    <w:rStyle w:val="Hyperlink"/>
                    <w:noProof/>
                  </w:rPr>
                </w:rPrChange>
              </w:rPr>
              <w:delText>Functional Requirements</w:delText>
            </w:r>
            <w:r w:rsidDel="00477C6C">
              <w:rPr>
                <w:noProof/>
                <w:webHidden/>
              </w:rPr>
              <w:tab/>
              <w:delText>6</w:delText>
            </w:r>
          </w:del>
        </w:p>
        <w:p w14:paraId="1BEE894F" w14:textId="63B7FE65" w:rsidR="00F911EF" w:rsidDel="00477C6C" w:rsidRDefault="00F911EF">
          <w:pPr>
            <w:pStyle w:val="TOC2"/>
            <w:tabs>
              <w:tab w:val="right" w:leader="dot" w:pos="9350"/>
            </w:tabs>
            <w:rPr>
              <w:del w:id="112" w:author="Prabhvir Saran" w:date="2017-02-02T23:02:00Z"/>
              <w:rFonts w:eastAsiaTheme="minorEastAsia"/>
              <w:noProof/>
            </w:rPr>
          </w:pPr>
          <w:del w:id="113" w:author="Prabhvir Saran" w:date="2017-02-02T23:02:00Z">
            <w:r w:rsidRPr="00477C6C" w:rsidDel="00477C6C">
              <w:rPr>
                <w:rPrChange w:id="114" w:author="Prabhvir Saran" w:date="2017-02-02T23:02:00Z">
                  <w:rPr>
                    <w:rStyle w:val="Hyperlink"/>
                    <w:noProof/>
                  </w:rPr>
                </w:rPrChange>
              </w:rPr>
              <w:delText>Work Plan</w:delText>
            </w:r>
            <w:r w:rsidDel="00477C6C">
              <w:rPr>
                <w:noProof/>
                <w:webHidden/>
              </w:rPr>
              <w:tab/>
              <w:delText>7</w:delText>
            </w:r>
          </w:del>
        </w:p>
        <w:p w14:paraId="64ED3D0B" w14:textId="591FBB7F" w:rsidR="00EC6476" w:rsidRDefault="00EC6476">
          <w:pPr>
            <w:rPr>
              <w:ins w:id="115" w:author="Prabhvir Saran" w:date="2017-02-02T16:03:00Z"/>
            </w:rPr>
          </w:pPr>
          <w:ins w:id="116" w:author="Prabhvir Saran" w:date="2017-02-02T16:03:00Z">
            <w:r>
              <w:rPr>
                <w:b/>
                <w:bCs/>
                <w:noProof/>
              </w:rPr>
              <w:fldChar w:fldCharType="end"/>
            </w:r>
          </w:ins>
        </w:p>
        <w:customXmlInsRangeStart w:id="117" w:author="Prabhvir Saran" w:date="2017-02-02T16:03:00Z"/>
      </w:sdtContent>
    </w:sdt>
    <w:customXmlInsRangeEnd w:id="117"/>
    <w:p w14:paraId="2AEBD665" w14:textId="77777777" w:rsidR="00776164" w:rsidRDefault="00776164" w:rsidP="00776164">
      <w:pPr>
        <w:rPr>
          <w:sz w:val="36"/>
        </w:rPr>
      </w:pPr>
    </w:p>
    <w:p w14:paraId="348C9B23" w14:textId="77777777" w:rsidR="00776164" w:rsidRDefault="00776164" w:rsidP="00776164">
      <w:pPr>
        <w:rPr>
          <w:sz w:val="36"/>
        </w:rPr>
      </w:pPr>
    </w:p>
    <w:p w14:paraId="11285B45" w14:textId="77777777" w:rsidR="00776164" w:rsidRDefault="00776164" w:rsidP="00776164">
      <w:pPr>
        <w:rPr>
          <w:sz w:val="36"/>
        </w:rPr>
      </w:pPr>
    </w:p>
    <w:p w14:paraId="54421977" w14:textId="3C4AD080" w:rsidR="00776164" w:rsidRDefault="00776164" w:rsidP="00776164">
      <w:pPr>
        <w:rPr>
          <w:sz w:val="36"/>
        </w:rPr>
      </w:pPr>
    </w:p>
    <w:p w14:paraId="06D7DB4D" w14:textId="7848C3E9" w:rsidR="00776164" w:rsidRDefault="00776164" w:rsidP="00776164">
      <w:pPr>
        <w:rPr>
          <w:sz w:val="36"/>
        </w:rPr>
      </w:pPr>
    </w:p>
    <w:p w14:paraId="2204D01F" w14:textId="266D9990" w:rsidR="00776164" w:rsidDel="001665B5" w:rsidRDefault="00776164" w:rsidP="004161ED">
      <w:pPr>
        <w:pStyle w:val="Heading1"/>
        <w:rPr>
          <w:del w:id="118" w:author="Prabhvir Saran" w:date="2017-02-02T15:45:00Z"/>
          <w:sz w:val="36"/>
        </w:rPr>
      </w:pPr>
    </w:p>
    <w:p w14:paraId="55A8F43D" w14:textId="4DAEBA93" w:rsidR="001665B5" w:rsidRDefault="001665B5" w:rsidP="004161ED">
      <w:pPr>
        <w:rPr>
          <w:ins w:id="119" w:author="Prabhvir Saran" w:date="2017-02-02T15:57:00Z"/>
        </w:rPr>
      </w:pPr>
    </w:p>
    <w:p w14:paraId="43388141" w14:textId="69C36B02" w:rsidR="001665B5" w:rsidRDefault="001665B5" w:rsidP="004161ED">
      <w:pPr>
        <w:rPr>
          <w:ins w:id="120" w:author="Prabhvir Saran" w:date="2017-02-02T15:57:00Z"/>
        </w:rPr>
      </w:pPr>
    </w:p>
    <w:p w14:paraId="08ED281C" w14:textId="77777777" w:rsidR="001665B5" w:rsidRPr="004161ED" w:rsidRDefault="001665B5" w:rsidP="004161ED">
      <w:pPr>
        <w:rPr>
          <w:ins w:id="121" w:author="Prabhvir Saran" w:date="2017-02-02T15:57:00Z"/>
        </w:rPr>
      </w:pPr>
    </w:p>
    <w:p w14:paraId="2DB1031D" w14:textId="22C8A927" w:rsidR="00776164" w:rsidDel="00487BA1" w:rsidRDefault="00776164">
      <w:pPr>
        <w:rPr>
          <w:del w:id="122" w:author="Prabhvir Saran" w:date="2017-02-02T15:45:00Z"/>
        </w:rPr>
      </w:pPr>
    </w:p>
    <w:p w14:paraId="070E1237" w14:textId="36FF31AA" w:rsidR="00487BA1" w:rsidDel="001A1318" w:rsidRDefault="00487BA1" w:rsidP="001A1318">
      <w:pPr>
        <w:pStyle w:val="Heading1"/>
        <w:jc w:val="center"/>
        <w:rPr>
          <w:ins w:id="123" w:author="Prabhvir Saran" w:date="2017-02-14T17:56:00Z"/>
          <w:del w:id="124" w:author="Bhagwan Virdi" w:date="2017-02-16T22:57:00Z"/>
          <w:rFonts w:asciiTheme="minorHAnsi" w:eastAsiaTheme="minorHAnsi" w:hAnsiTheme="minorHAnsi" w:cstheme="minorBidi"/>
          <w:color w:val="auto"/>
          <w:sz w:val="22"/>
          <w:szCs w:val="22"/>
        </w:rPr>
        <w:pPrChange w:id="125" w:author="Bhagwan Virdi" w:date="2017-02-16T22:57:00Z">
          <w:pPr>
            <w:pStyle w:val="Heading1"/>
          </w:pPr>
        </w:pPrChange>
      </w:pPr>
    </w:p>
    <w:p w14:paraId="77210DB6" w14:textId="4A17FFD8" w:rsidR="00487BA1" w:rsidDel="001A1318" w:rsidRDefault="00487BA1" w:rsidP="001A1318">
      <w:pPr>
        <w:jc w:val="center"/>
        <w:rPr>
          <w:ins w:id="126" w:author="Prabhvir Saran" w:date="2017-02-14T17:56:00Z"/>
          <w:del w:id="127" w:author="Bhagwan Virdi" w:date="2017-02-16T22:57:00Z"/>
        </w:rPr>
        <w:pPrChange w:id="128" w:author="Bhagwan Virdi" w:date="2017-02-16T22:57:00Z">
          <w:pPr>
            <w:pStyle w:val="Heading1"/>
          </w:pPr>
        </w:pPrChange>
      </w:pPr>
    </w:p>
    <w:p w14:paraId="15BEDDB5" w14:textId="564C333B" w:rsidR="00487BA1" w:rsidDel="001A1318" w:rsidRDefault="00487BA1" w:rsidP="001A1318">
      <w:pPr>
        <w:jc w:val="center"/>
        <w:rPr>
          <w:ins w:id="129" w:author="Prabhvir Saran" w:date="2017-02-14T17:56:00Z"/>
          <w:del w:id="130" w:author="Bhagwan Virdi" w:date="2017-02-16T22:57:00Z"/>
        </w:rPr>
        <w:pPrChange w:id="131" w:author="Bhagwan Virdi" w:date="2017-02-16T22:57:00Z">
          <w:pPr>
            <w:pStyle w:val="Heading1"/>
          </w:pPr>
        </w:pPrChange>
      </w:pPr>
    </w:p>
    <w:p w14:paraId="44564D67" w14:textId="3DE442A2" w:rsidR="00487BA1" w:rsidDel="001A1318" w:rsidRDefault="00487BA1" w:rsidP="001A1318">
      <w:pPr>
        <w:jc w:val="center"/>
        <w:rPr>
          <w:ins w:id="132" w:author="Prabhvir Saran" w:date="2017-02-14T17:56:00Z"/>
          <w:del w:id="133" w:author="Bhagwan Virdi" w:date="2017-02-16T22:57:00Z"/>
        </w:rPr>
        <w:pPrChange w:id="134" w:author="Bhagwan Virdi" w:date="2017-02-16T22:57:00Z">
          <w:pPr>
            <w:pStyle w:val="Heading1"/>
          </w:pPr>
        </w:pPrChange>
      </w:pPr>
    </w:p>
    <w:p w14:paraId="78DD0F00" w14:textId="53955E26" w:rsidR="00487BA1" w:rsidDel="001A1318" w:rsidRDefault="00487BA1" w:rsidP="001A1318">
      <w:pPr>
        <w:jc w:val="center"/>
        <w:rPr>
          <w:ins w:id="135" w:author="Prabhvir Saran" w:date="2017-02-14T17:56:00Z"/>
          <w:del w:id="136" w:author="Bhagwan Virdi" w:date="2017-02-16T22:57:00Z"/>
        </w:rPr>
        <w:pPrChange w:id="137" w:author="Bhagwan Virdi" w:date="2017-02-16T22:57:00Z">
          <w:pPr>
            <w:pStyle w:val="Heading1"/>
          </w:pPr>
        </w:pPrChange>
      </w:pPr>
    </w:p>
    <w:p w14:paraId="2449A80E" w14:textId="38C0E92B" w:rsidR="00487BA1" w:rsidDel="001A1318" w:rsidRDefault="00487BA1" w:rsidP="001A1318">
      <w:pPr>
        <w:jc w:val="center"/>
        <w:rPr>
          <w:ins w:id="138" w:author="Prabhvir Saran" w:date="2017-02-14T17:56:00Z"/>
          <w:del w:id="139" w:author="Bhagwan Virdi" w:date="2017-02-16T22:57:00Z"/>
        </w:rPr>
        <w:pPrChange w:id="140" w:author="Bhagwan Virdi" w:date="2017-02-16T22:57:00Z">
          <w:pPr>
            <w:pStyle w:val="Heading1"/>
          </w:pPr>
        </w:pPrChange>
      </w:pPr>
    </w:p>
    <w:p w14:paraId="15AC0A2D" w14:textId="7523D7F2" w:rsidR="00487BA1" w:rsidRDefault="00487BA1" w:rsidP="001A1318">
      <w:pPr>
        <w:pStyle w:val="Heading1"/>
        <w:jc w:val="center"/>
        <w:rPr>
          <w:ins w:id="141" w:author="Prabhvir Saran" w:date="2017-02-14T23:25:00Z"/>
          <w:b/>
          <w:sz w:val="36"/>
          <w:u w:val="single"/>
        </w:rPr>
        <w:pPrChange w:id="142" w:author="Bhagwan Virdi" w:date="2017-02-16T22:57:00Z">
          <w:pPr>
            <w:pStyle w:val="Heading1"/>
          </w:pPr>
        </w:pPrChange>
      </w:pPr>
      <w:bookmarkStart w:id="143" w:name="_Toc474878124"/>
      <w:ins w:id="144" w:author="Prabhvir Saran" w:date="2017-02-14T17:56:00Z">
        <w:r w:rsidRPr="003B7E9F">
          <w:rPr>
            <w:b/>
            <w:sz w:val="36"/>
            <w:u w:val="single"/>
            <w:rPrChange w:id="145" w:author="Prabhvir Saran" w:date="2017-02-14T23:20:00Z">
              <w:rPr/>
            </w:rPrChange>
          </w:rPr>
          <w:t>Milestone 3: Skeleton site with layout, tables and forms</w:t>
        </w:r>
      </w:ins>
      <w:bookmarkEnd w:id="143"/>
    </w:p>
    <w:p w14:paraId="7B206568" w14:textId="77777777" w:rsidR="008E7E99" w:rsidRPr="008E7E99" w:rsidRDefault="008E7E99">
      <w:pPr>
        <w:rPr>
          <w:ins w:id="146" w:author="Prabhvir Saran" w:date="2017-02-14T17:57:00Z"/>
          <w:rPrChange w:id="147" w:author="Prabhvir Saran" w:date="2017-02-14T23:25:00Z">
            <w:rPr>
              <w:ins w:id="148" w:author="Prabhvir Saran" w:date="2017-02-14T17:57:00Z"/>
            </w:rPr>
          </w:rPrChange>
        </w:rPr>
        <w:pPrChange w:id="149" w:author="Prabhvir Saran" w:date="2017-02-14T23:25:00Z">
          <w:pPr>
            <w:pStyle w:val="Heading1"/>
          </w:pPr>
        </w:pPrChange>
      </w:pPr>
    </w:p>
    <w:p w14:paraId="6E71666B" w14:textId="36506B4F" w:rsidR="001B012E" w:rsidRPr="001B012E" w:rsidRDefault="00487BA1">
      <w:pPr>
        <w:pStyle w:val="Heading2"/>
        <w:spacing w:after="240"/>
        <w:rPr>
          <w:ins w:id="150" w:author="Prabhvir Saran" w:date="2017-02-14T23:07:00Z"/>
          <w:rPrChange w:id="151" w:author="Prabhvir Saran" w:date="2017-02-14T23:11:00Z">
            <w:rPr>
              <w:ins w:id="152" w:author="Prabhvir Saran" w:date="2017-02-14T23:07:00Z"/>
            </w:rPr>
          </w:rPrChange>
        </w:rPr>
        <w:pPrChange w:id="153" w:author="Prabhvir Saran" w:date="2017-02-14T23:13:00Z">
          <w:pPr>
            <w:pStyle w:val="Heading1"/>
          </w:pPr>
        </w:pPrChange>
      </w:pPr>
      <w:bookmarkStart w:id="154" w:name="_Toc474878125"/>
      <w:proofErr w:type="spellStart"/>
      <w:ins w:id="155" w:author="Prabhvir Saran" w:date="2017-02-14T17:58:00Z">
        <w:r>
          <w:t>Url</w:t>
        </w:r>
        <w:proofErr w:type="spellEnd"/>
        <w:r>
          <w:t xml:space="preserve"> of the </w:t>
        </w:r>
      </w:ins>
      <w:ins w:id="156" w:author="Bhagwan Virdi" w:date="2017-02-16T22:58:00Z">
        <w:r w:rsidR="001A1318">
          <w:t>P</w:t>
        </w:r>
      </w:ins>
      <w:ins w:id="157" w:author="Prabhvir Saran" w:date="2017-02-14T17:58:00Z">
        <w:del w:id="158" w:author="Bhagwan Virdi" w:date="2017-02-16T22:58:00Z">
          <w:r w:rsidDel="001A1318">
            <w:delText>p</w:delText>
          </w:r>
        </w:del>
        <w:r>
          <w:t xml:space="preserve">rototype </w:t>
        </w:r>
      </w:ins>
      <w:ins w:id="159" w:author="Bhagwan Virdi" w:date="2017-02-16T22:58:00Z">
        <w:r w:rsidR="001A1318">
          <w:t>W</w:t>
        </w:r>
      </w:ins>
      <w:ins w:id="160" w:author="Prabhvir Saran" w:date="2017-02-14T17:58:00Z">
        <w:del w:id="161" w:author="Bhagwan Virdi" w:date="2017-02-16T22:58:00Z">
          <w:r w:rsidDel="001A1318">
            <w:delText>w</w:delText>
          </w:r>
        </w:del>
        <w:r>
          <w:t>ebsite</w:t>
        </w:r>
      </w:ins>
      <w:bookmarkEnd w:id="154"/>
    </w:p>
    <w:p w14:paraId="4950D83D" w14:textId="41629E36" w:rsidR="001B012E" w:rsidRDefault="00A914D9">
      <w:pPr>
        <w:spacing w:after="240"/>
        <w:rPr>
          <w:ins w:id="162" w:author="Prabhvir Saran" w:date="2017-02-14T17:58:00Z"/>
        </w:rPr>
        <w:pPrChange w:id="163" w:author="Prabhvir Saran" w:date="2017-02-14T23:20:00Z">
          <w:pPr>
            <w:pStyle w:val="Heading1"/>
          </w:pPr>
        </w:pPrChange>
      </w:pPr>
      <w:ins w:id="164" w:author="Bhagwan Virdi" w:date="2017-02-16T22:59:00Z">
        <w:r>
          <w:fldChar w:fldCharType="begin"/>
        </w:r>
        <w:r>
          <w:instrText xml:space="preserve"> HYPERLINK "</w:instrText>
        </w:r>
      </w:ins>
      <w:ins w:id="165" w:author="Prabhvir Saran" w:date="2017-02-14T23:20:00Z">
        <w:r w:rsidRPr="002832A7">
          <w:rPr>
            <w:rPrChange w:id="166" w:author="Prabhvir Saran" w:date="2017-02-14T23:20:00Z">
              <w:rPr>
                <w:rStyle w:val="Hyperlink"/>
              </w:rPr>
            </w:rPrChange>
          </w:rPr>
          <w:instrText>http://students.bcitdev.com/A00980505/G2/</w:instrText>
        </w:r>
      </w:ins>
      <w:ins w:id="167" w:author="Bhagwan Virdi" w:date="2017-02-16T22:59:00Z">
        <w:r>
          <w:instrText xml:space="preserve">" </w:instrText>
        </w:r>
        <w:r>
          <w:fldChar w:fldCharType="separate"/>
        </w:r>
      </w:ins>
      <w:r w:rsidRPr="009F13CF">
        <w:rPr>
          <w:rStyle w:val="Hyperlink"/>
          <w:rPrChange w:id="168" w:author="Prabhvir Saran" w:date="2017-02-14T23:20:00Z">
            <w:rPr>
              <w:rStyle w:val="Hyperlink"/>
            </w:rPr>
          </w:rPrChange>
        </w:rPr>
        <w:t>http://students.bcitdev.com/A00980505/G2/</w:t>
      </w:r>
      <w:ins w:id="169" w:author="Bhagwan Virdi" w:date="2017-02-16T22:59:00Z">
        <w:r>
          <w:fldChar w:fldCharType="end"/>
        </w:r>
      </w:ins>
      <w:ins w:id="170" w:author="Prabhvir Saran" w:date="2017-02-14T23:20:00Z">
        <w:r w:rsidR="002832A7">
          <w:t xml:space="preserve"> (</w:t>
        </w:r>
      </w:ins>
      <w:ins w:id="171" w:author="Prabhvir Saran" w:date="2017-02-14T23:11:00Z">
        <w:r w:rsidR="001B012E">
          <w:t xml:space="preserve">This </w:t>
        </w:r>
      </w:ins>
      <w:ins w:id="172" w:author="Prabhvir Saran" w:date="2017-02-14T23:12:00Z">
        <w:r w:rsidR="001B012E">
          <w:t>URL</w:t>
        </w:r>
      </w:ins>
      <w:ins w:id="173" w:author="Prabhvir Saran" w:date="2017-02-14T23:11:00Z">
        <w:r w:rsidR="001B012E">
          <w:t xml:space="preserve"> must also be submitted as a </w:t>
        </w:r>
      </w:ins>
      <w:ins w:id="174" w:author="Prabhvir Saran" w:date="2017-02-14T23:12:00Z">
        <w:r w:rsidR="001B012E">
          <w:t>quick link</w:t>
        </w:r>
      </w:ins>
      <w:ins w:id="175" w:author="Prabhvir Saran" w:date="2017-02-14T23:11:00Z">
        <w:r w:rsidR="001B012E">
          <w:t xml:space="preserve"> that opens </w:t>
        </w:r>
      </w:ins>
      <w:ins w:id="176" w:author="Prabhvir Saran" w:date="2017-02-14T23:12:00Z">
        <w:r w:rsidR="001B012E">
          <w:t>a new window</w:t>
        </w:r>
      </w:ins>
      <w:ins w:id="177" w:author="Prabhvir Saran" w:date="2017-02-14T23:11:00Z">
        <w:r w:rsidR="001B012E">
          <w:t xml:space="preserve"> in the comment </w:t>
        </w:r>
      </w:ins>
      <w:ins w:id="178" w:author="Prabhvir Saran" w:date="2017-02-14T23:21:00Z">
        <w:r w:rsidR="003B7E9F">
          <w:t>box)</w:t>
        </w:r>
      </w:ins>
    </w:p>
    <w:p w14:paraId="2BEA5E59" w14:textId="39DB876F" w:rsidR="004A7F09" w:rsidRDefault="004A7F09">
      <w:pPr>
        <w:pStyle w:val="Heading2"/>
        <w:rPr>
          <w:ins w:id="179" w:author="Prabhvir Saran" w:date="2017-02-14T17:59:00Z"/>
        </w:rPr>
        <w:pPrChange w:id="180" w:author="Prabhvir Saran" w:date="2017-02-14T17:58:00Z">
          <w:pPr>
            <w:pStyle w:val="Heading1"/>
          </w:pPr>
        </w:pPrChange>
      </w:pPr>
      <w:bookmarkStart w:id="181" w:name="_Toc474878126"/>
      <w:ins w:id="182" w:author="Prabhvir Saran" w:date="2017-02-14T17:58:00Z">
        <w:r>
          <w:t xml:space="preserve">List of </w:t>
        </w:r>
      </w:ins>
      <w:ins w:id="183" w:author="Bhagwan Virdi" w:date="2017-02-16T22:58:00Z">
        <w:r w:rsidR="001A1318">
          <w:t>A</w:t>
        </w:r>
      </w:ins>
      <w:ins w:id="184" w:author="Prabhvir Saran" w:date="2017-02-14T17:58:00Z">
        <w:del w:id="185" w:author="Bhagwan Virdi" w:date="2017-02-16T22:58:00Z">
          <w:r w:rsidDel="001A1318">
            <w:delText>a</w:delText>
          </w:r>
        </w:del>
        <w:r>
          <w:t xml:space="preserve">ll the </w:t>
        </w:r>
      </w:ins>
      <w:ins w:id="186" w:author="Bhagwan Virdi" w:date="2017-02-16T22:58:00Z">
        <w:r w:rsidR="001A1318">
          <w:t>I</w:t>
        </w:r>
      </w:ins>
      <w:ins w:id="187" w:author="Prabhvir Saran" w:date="2017-02-14T17:58:00Z">
        <w:del w:id="188" w:author="Bhagwan Virdi" w:date="2017-02-16T22:58:00Z">
          <w:r w:rsidDel="001A1318">
            <w:delText>i</w:delText>
          </w:r>
        </w:del>
        <w:r>
          <w:t xml:space="preserve">tems </w:t>
        </w:r>
      </w:ins>
      <w:ins w:id="189" w:author="Bhagwan Virdi" w:date="2017-02-16T22:58:00Z">
        <w:r w:rsidR="001A1318">
          <w:t>C</w:t>
        </w:r>
      </w:ins>
      <w:ins w:id="190" w:author="Prabhvir Saran" w:date="2017-02-14T17:58:00Z">
        <w:del w:id="191" w:author="Bhagwan Virdi" w:date="2017-02-16T22:58:00Z">
          <w:r w:rsidDel="001A1318">
            <w:delText>c</w:delText>
          </w:r>
        </w:del>
        <w:r>
          <w:t>ompleted</w:t>
        </w:r>
        <w:bookmarkEnd w:id="181"/>
        <w:r>
          <w:t xml:space="preserve"> </w:t>
        </w:r>
      </w:ins>
    </w:p>
    <w:p w14:paraId="4B5A52F9" w14:textId="08CAB372" w:rsidR="004A7F09" w:rsidRDefault="004A7F09">
      <w:pPr>
        <w:pStyle w:val="ListParagraph"/>
        <w:numPr>
          <w:ilvl w:val="0"/>
          <w:numId w:val="14"/>
        </w:numPr>
        <w:rPr>
          <w:ins w:id="192" w:author="Prabhvir Saran" w:date="2017-02-14T18:12:00Z"/>
        </w:rPr>
        <w:pPrChange w:id="193" w:author="Prabhvir Saran" w:date="2017-02-14T17:59:00Z">
          <w:pPr>
            <w:pStyle w:val="Heading1"/>
          </w:pPr>
        </w:pPrChange>
      </w:pPr>
      <w:ins w:id="194" w:author="Prabhvir Saran" w:date="2017-02-14T18:00:00Z">
        <w:r>
          <w:t>Organized all the files in the main folder called G2. All pages except index have their own folder so</w:t>
        </w:r>
      </w:ins>
      <w:ins w:id="195" w:author="Bhagwan Virdi" w:date="2017-02-16T23:00:00Z">
        <w:r w:rsidR="00A914D9">
          <w:t>,</w:t>
        </w:r>
      </w:ins>
      <w:ins w:id="196" w:author="Prabhvir Saran" w:date="2017-02-14T18:00:00Z">
        <w:r>
          <w:t xml:space="preserve"> their content can be put inside along with them. The main </w:t>
        </w:r>
      </w:ins>
      <w:ins w:id="197" w:author="Prabhvir Saran" w:date="2017-02-14T23:07:00Z">
        <w:r w:rsidR="001B012E">
          <w:t>CSS</w:t>
        </w:r>
      </w:ins>
      <w:ins w:id="198" w:author="Prabhvir Saran" w:date="2017-02-14T18:00:00Z">
        <w:r>
          <w:t xml:space="preserve"> file called base</w:t>
        </w:r>
      </w:ins>
      <w:ins w:id="199" w:author="Bhagwan Virdi" w:date="2017-02-16T23:00:00Z">
        <w:r w:rsidR="00A914D9">
          <w:t>.css</w:t>
        </w:r>
      </w:ins>
      <w:bookmarkStart w:id="200" w:name="_GoBack"/>
      <w:bookmarkEnd w:id="200"/>
      <w:ins w:id="201" w:author="Prabhvir Saran" w:date="2017-02-14T18:00:00Z">
        <w:r>
          <w:t xml:space="preserve"> is in the style folder. </w:t>
        </w:r>
      </w:ins>
    </w:p>
    <w:p w14:paraId="2CFDB56E" w14:textId="1CBD4FA5" w:rsidR="001A75D8" w:rsidRDefault="001A75D8">
      <w:pPr>
        <w:pStyle w:val="ListParagraph"/>
        <w:numPr>
          <w:ilvl w:val="0"/>
          <w:numId w:val="14"/>
        </w:numPr>
        <w:rPr>
          <w:ins w:id="202" w:author="Prabhvir Saran" w:date="2017-02-14T18:11:00Z"/>
        </w:rPr>
        <w:pPrChange w:id="203" w:author="Prabhvir Saran" w:date="2017-02-14T17:59:00Z">
          <w:pPr>
            <w:pStyle w:val="Heading1"/>
          </w:pPr>
        </w:pPrChange>
      </w:pPr>
      <w:ins w:id="204" w:author="Prabhvir Saran" w:date="2017-02-14T18:12:00Z">
        <w:r>
          <w:t>A prototype page has been created for every single page.</w:t>
        </w:r>
      </w:ins>
    </w:p>
    <w:p w14:paraId="56B4201D" w14:textId="7C5F2FC0" w:rsidR="004A2ADD" w:rsidRDefault="00E8373E">
      <w:pPr>
        <w:pStyle w:val="ListParagraph"/>
        <w:numPr>
          <w:ilvl w:val="0"/>
          <w:numId w:val="14"/>
        </w:numPr>
        <w:rPr>
          <w:ins w:id="205" w:author="Prabhvir Saran" w:date="2017-02-14T18:00:00Z"/>
        </w:rPr>
        <w:pPrChange w:id="206" w:author="Prabhvir Saran" w:date="2017-02-14T17:59:00Z">
          <w:pPr>
            <w:pStyle w:val="Heading1"/>
          </w:pPr>
        </w:pPrChange>
      </w:pPr>
      <w:ins w:id="207" w:author="Prabhvir Saran" w:date="2017-02-14T23:14:00Z">
        <w:r>
          <w:t>A single</w:t>
        </w:r>
      </w:ins>
      <w:ins w:id="208" w:author="Prabhvir Saran" w:date="2017-02-14T18:11:00Z">
        <w:r w:rsidR="004A2ADD">
          <w:t xml:space="preserve"> </w:t>
        </w:r>
      </w:ins>
      <w:ins w:id="209" w:author="Prabhvir Saran" w:date="2017-02-14T23:07:00Z">
        <w:r w:rsidR="001B012E">
          <w:t>CSS</w:t>
        </w:r>
      </w:ins>
      <w:ins w:id="210" w:author="Prabhvir Saran" w:date="2017-02-14T18:11:00Z">
        <w:r w:rsidR="004A2ADD">
          <w:t xml:space="preserve"> file is used to style all the pages.</w:t>
        </w:r>
      </w:ins>
    </w:p>
    <w:p w14:paraId="004C4ECF" w14:textId="758FBD24" w:rsidR="004A7F09" w:rsidRDefault="004A7F09">
      <w:pPr>
        <w:pStyle w:val="ListParagraph"/>
        <w:numPr>
          <w:ilvl w:val="0"/>
          <w:numId w:val="14"/>
        </w:numPr>
        <w:rPr>
          <w:ins w:id="211" w:author="Prabhvir Saran" w:date="2017-02-14T18:04:00Z"/>
        </w:rPr>
        <w:pPrChange w:id="212" w:author="Prabhvir Saran" w:date="2017-02-14T18:02:00Z">
          <w:pPr>
            <w:pStyle w:val="Heading1"/>
          </w:pPr>
        </w:pPrChange>
      </w:pPr>
      <w:ins w:id="213" w:author="Prabhvir Saran" w:date="2017-02-14T18:02:00Z">
        <w:r>
          <w:t xml:space="preserve">All the content in the header and </w:t>
        </w:r>
      </w:ins>
      <w:ins w:id="214" w:author="Prabhvir Saran" w:date="2017-02-14T18:03:00Z">
        <w:r>
          <w:t xml:space="preserve">footer will have the font …. And all the content in the body will have the font </w:t>
        </w:r>
      </w:ins>
      <w:ins w:id="215" w:author="Prabhvir Saran" w:date="2017-02-14T18:04:00Z">
        <w:r>
          <w:t>….</w:t>
        </w:r>
      </w:ins>
    </w:p>
    <w:p w14:paraId="26580717" w14:textId="7AAE1294" w:rsidR="004A7F09" w:rsidRDefault="004A7F09">
      <w:pPr>
        <w:pStyle w:val="ListParagraph"/>
        <w:numPr>
          <w:ilvl w:val="0"/>
          <w:numId w:val="14"/>
        </w:numPr>
        <w:rPr>
          <w:ins w:id="216" w:author="Prabhvir Saran" w:date="2017-02-14T18:06:00Z"/>
        </w:rPr>
        <w:pPrChange w:id="217" w:author="Prabhvir Saran" w:date="2017-02-14T18:02:00Z">
          <w:pPr>
            <w:pStyle w:val="Heading1"/>
          </w:pPr>
        </w:pPrChange>
      </w:pPr>
      <w:ins w:id="218" w:author="Prabhvir Saran" w:date="2017-02-14T18:04:00Z">
        <w:r>
          <w:t xml:space="preserve">The main navigation bar is </w:t>
        </w:r>
      </w:ins>
      <w:ins w:id="219" w:author="Prabhvir Saran" w:date="2017-02-14T18:05:00Z">
        <w:r>
          <w:t xml:space="preserve">configured with </w:t>
        </w:r>
      </w:ins>
      <w:ins w:id="220" w:author="Prabhvir Saran" w:date="2017-02-14T18:06:00Z">
        <w:r>
          <w:t>an unordered list</w:t>
        </w:r>
      </w:ins>
    </w:p>
    <w:p w14:paraId="030BAD08" w14:textId="436843E6" w:rsidR="004A7F09" w:rsidRDefault="003B7E9F">
      <w:pPr>
        <w:pStyle w:val="ListParagraph"/>
        <w:numPr>
          <w:ilvl w:val="0"/>
          <w:numId w:val="14"/>
        </w:numPr>
        <w:rPr>
          <w:ins w:id="221" w:author="Prabhvir Saran" w:date="2017-02-14T18:11:00Z"/>
        </w:rPr>
        <w:pPrChange w:id="222" w:author="Prabhvir Saran" w:date="2017-02-14T18:02:00Z">
          <w:pPr>
            <w:pStyle w:val="Heading1"/>
          </w:pPr>
        </w:pPrChange>
      </w:pPr>
      <w:ins w:id="223" w:author="Prabhvir Saran" w:date="2017-02-14T23:21:00Z">
        <w:r>
          <w:t xml:space="preserve">A table is used the content on the About Us page. </w:t>
        </w:r>
      </w:ins>
    </w:p>
    <w:p w14:paraId="43EEB311" w14:textId="2F0AD3FA" w:rsidR="004A2ADD" w:rsidRDefault="003B7E9F">
      <w:pPr>
        <w:pStyle w:val="ListParagraph"/>
        <w:numPr>
          <w:ilvl w:val="0"/>
          <w:numId w:val="14"/>
        </w:numPr>
        <w:rPr>
          <w:ins w:id="224" w:author="Prabhvir Saran" w:date="2017-02-14T18:16:00Z"/>
        </w:rPr>
        <w:pPrChange w:id="225" w:author="Prabhvir Saran" w:date="2017-02-14T18:02:00Z">
          <w:pPr>
            <w:pStyle w:val="Heading1"/>
          </w:pPr>
        </w:pPrChange>
      </w:pPr>
      <w:ins w:id="226" w:author="Prabhvir Saran" w:date="2017-02-14T18:15:00Z">
        <w:r>
          <w:t>The L</w:t>
        </w:r>
        <w:r w:rsidR="001A75D8">
          <w:t xml:space="preserve">ogin/signup page forms are using the action attribute to push the data to the website provided. </w:t>
        </w:r>
      </w:ins>
    </w:p>
    <w:p w14:paraId="49CC9A8C" w14:textId="2CE70216" w:rsidR="00F8500B" w:rsidRDefault="00F8500B">
      <w:pPr>
        <w:pStyle w:val="ListParagraph"/>
        <w:rPr>
          <w:ins w:id="227" w:author="Prabhvir Saran" w:date="2017-02-14T18:23:00Z"/>
        </w:rPr>
        <w:pPrChange w:id="228" w:author="Prabhvir Saran" w:date="2017-02-14T18:16:00Z">
          <w:pPr>
            <w:pStyle w:val="Heading1"/>
          </w:pPr>
        </w:pPrChange>
      </w:pPr>
    </w:p>
    <w:p w14:paraId="3547CBC0" w14:textId="1E6062B6" w:rsidR="00F8500B" w:rsidRDefault="00F8500B">
      <w:pPr>
        <w:pStyle w:val="ListParagraph"/>
        <w:rPr>
          <w:ins w:id="229" w:author="Prabhvir Saran" w:date="2017-02-14T18:23:00Z"/>
        </w:rPr>
        <w:pPrChange w:id="230" w:author="Prabhvir Saran" w:date="2017-02-14T18:16:00Z">
          <w:pPr>
            <w:pStyle w:val="Heading1"/>
          </w:pPr>
        </w:pPrChange>
      </w:pPr>
    </w:p>
    <w:p w14:paraId="72B7B169" w14:textId="0C1E0C6C" w:rsidR="00F8500B" w:rsidRDefault="00F8500B">
      <w:pPr>
        <w:pStyle w:val="ListParagraph"/>
        <w:rPr>
          <w:ins w:id="231" w:author="Prabhvir Saran" w:date="2017-02-14T18:23:00Z"/>
        </w:rPr>
        <w:pPrChange w:id="232" w:author="Prabhvir Saran" w:date="2017-02-14T18:16:00Z">
          <w:pPr>
            <w:pStyle w:val="Heading1"/>
          </w:pPr>
        </w:pPrChange>
      </w:pPr>
    </w:p>
    <w:p w14:paraId="71A4CACD" w14:textId="24F80031" w:rsidR="00F8500B" w:rsidRPr="00AE6FFC" w:rsidRDefault="003B7E9F">
      <w:pPr>
        <w:rPr>
          <w:ins w:id="233" w:author="Prabhvir Saran" w:date="2017-02-14T18:16:00Z"/>
          <w:b/>
          <w:rPrChange w:id="234" w:author="Prabhvir Saran" w:date="2017-02-14T23:27:00Z">
            <w:rPr>
              <w:ins w:id="235" w:author="Prabhvir Saran" w:date="2017-02-14T18:16:00Z"/>
            </w:rPr>
          </w:rPrChange>
        </w:rPr>
        <w:pPrChange w:id="236" w:author="Prabhvir Saran" w:date="2017-02-14T23:22:00Z">
          <w:pPr>
            <w:pStyle w:val="Heading1"/>
          </w:pPr>
        </w:pPrChange>
      </w:pPr>
      <w:ins w:id="237" w:author="Prabhvir Saran" w:date="2017-02-14T23:22:00Z">
        <w:r w:rsidRPr="00AE6FFC">
          <w:rPr>
            <w:b/>
            <w:rPrChange w:id="238" w:author="Prabhvir Saran" w:date="2017-02-14T23:27:00Z">
              <w:rPr/>
            </w:rPrChange>
          </w:rPr>
          <w:t>(need a heading here)</w:t>
        </w:r>
      </w:ins>
    </w:p>
    <w:p w14:paraId="19AC9EB0" w14:textId="49B9DC10" w:rsidR="002832A7" w:rsidRDefault="009E6A96">
      <w:pPr>
        <w:rPr>
          <w:ins w:id="239" w:author="Prabhvir Saran" w:date="2017-02-14T23:19:00Z"/>
        </w:rPr>
        <w:pPrChange w:id="240" w:author="Prabhvir Saran" w:date="2017-02-14T18:18:00Z">
          <w:pPr>
            <w:pStyle w:val="Heading1"/>
          </w:pPr>
        </w:pPrChange>
      </w:pPr>
      <w:ins w:id="241" w:author="Prabhvir Saran" w:date="2017-02-14T23:16:00Z">
        <w:r>
          <w:t xml:space="preserve">There was no additional work </w:t>
        </w:r>
      </w:ins>
      <w:ins w:id="242" w:author="Prabhvir Saran" w:date="2017-02-14T23:17:00Z">
        <w:r>
          <w:t xml:space="preserve">that was needed for this milestone. </w:t>
        </w:r>
      </w:ins>
      <w:ins w:id="243" w:author="Prabhvir Saran" w:date="2017-02-14T23:19:00Z">
        <w:r w:rsidR="002832A7">
          <w:t>However,</w:t>
        </w:r>
      </w:ins>
      <w:ins w:id="244" w:author="Prabhvir Saran" w:date="2017-02-14T23:17:00Z">
        <w:r w:rsidR="0096103A">
          <w:t xml:space="preserve"> we did encounter some issues …………</w:t>
        </w:r>
      </w:ins>
    </w:p>
    <w:p w14:paraId="3AFD7C11" w14:textId="7E4C2208" w:rsidR="001A75D8" w:rsidRDefault="001A75D8">
      <w:pPr>
        <w:rPr>
          <w:ins w:id="245" w:author="Prabhvir Saran" w:date="2017-02-14T23:27:00Z"/>
        </w:rPr>
        <w:pPrChange w:id="246" w:author="Prabhvir Saran" w:date="2017-02-14T18:18:00Z">
          <w:pPr>
            <w:pStyle w:val="Heading1"/>
          </w:pPr>
        </w:pPrChange>
      </w:pPr>
      <w:ins w:id="247" w:author="Prabhvir Saran" w:date="2017-02-14T18:18:00Z">
        <w:r>
          <w:t xml:space="preserve">There were some changes made. The contact and the meet the team pages were combined in to a single page. </w:t>
        </w:r>
      </w:ins>
      <w:ins w:id="248" w:author="Prabhvir Saran" w:date="2017-02-14T18:20:00Z">
        <w:r>
          <w:t xml:space="preserve">The </w:t>
        </w:r>
      </w:ins>
      <w:ins w:id="249" w:author="Prabhvir Saran" w:date="2017-02-14T18:22:00Z">
        <w:r>
          <w:t xml:space="preserve">layout on the </w:t>
        </w:r>
      </w:ins>
      <w:ins w:id="250" w:author="Prabhvir Saran" w:date="2017-02-14T18:20:00Z">
        <w:r>
          <w:t xml:space="preserve">About HEMA page, Style page and HEMA in BC page </w:t>
        </w:r>
      </w:ins>
      <w:ins w:id="251" w:author="Prabhvir Saran" w:date="2017-02-14T23:15:00Z">
        <w:r w:rsidR="009E6A96">
          <w:t xml:space="preserve">was changed </w:t>
        </w:r>
      </w:ins>
      <w:ins w:id="252" w:author="Prabhvir Saran" w:date="2017-02-14T23:16:00Z">
        <w:r w:rsidR="009E6A96">
          <w:t>slightly</w:t>
        </w:r>
      </w:ins>
      <w:ins w:id="253" w:author="Prabhvir Saran" w:date="2017-02-14T23:15:00Z">
        <w:r w:rsidR="009E6A96">
          <w:t xml:space="preserve">. Now the images/videos are on top with text underneath. </w:t>
        </w:r>
      </w:ins>
    </w:p>
    <w:p w14:paraId="49C2888A" w14:textId="77777777" w:rsidR="00BE5EB1" w:rsidRPr="001A75D8" w:rsidRDefault="00BE5EB1">
      <w:pPr>
        <w:rPr>
          <w:ins w:id="254" w:author="Prabhvir Saran" w:date="2017-02-14T18:16:00Z"/>
          <w:rPrChange w:id="255" w:author="Prabhvir Saran" w:date="2017-02-14T18:18:00Z">
            <w:rPr>
              <w:ins w:id="256" w:author="Prabhvir Saran" w:date="2017-02-14T18:16:00Z"/>
            </w:rPr>
          </w:rPrChange>
        </w:rPr>
        <w:pPrChange w:id="257" w:author="Prabhvir Saran" w:date="2017-02-14T18:18:00Z">
          <w:pPr>
            <w:pStyle w:val="Heading1"/>
          </w:pPr>
        </w:pPrChange>
      </w:pPr>
    </w:p>
    <w:p w14:paraId="727C9FC1" w14:textId="0C73837F" w:rsidR="001A75D8" w:rsidRDefault="001A75D8">
      <w:pPr>
        <w:rPr>
          <w:ins w:id="258" w:author="Prabhvir Saran" w:date="2017-02-14T18:23:00Z"/>
        </w:rPr>
        <w:pPrChange w:id="259" w:author="Prabhvir Saran" w:date="2017-02-14T18:16:00Z">
          <w:pPr>
            <w:pStyle w:val="Heading1"/>
          </w:pPr>
        </w:pPrChange>
      </w:pPr>
    </w:p>
    <w:p w14:paraId="4688686B" w14:textId="15D15CA4" w:rsidR="00F8500B" w:rsidRDefault="00F8500B">
      <w:pPr>
        <w:pStyle w:val="Heading2"/>
        <w:rPr>
          <w:ins w:id="260" w:author="Prabhvir Saran" w:date="2017-02-14T18:16:00Z"/>
        </w:rPr>
        <w:pPrChange w:id="261" w:author="Prabhvir Saran" w:date="2017-02-14T23:16:00Z">
          <w:pPr>
            <w:pStyle w:val="Heading1"/>
          </w:pPr>
        </w:pPrChange>
      </w:pPr>
      <w:bookmarkStart w:id="262" w:name="_Toc474878127"/>
      <w:ins w:id="263" w:author="Prabhvir Saran" w:date="2017-02-14T18:23:00Z">
        <w:r>
          <w:t>Documentation of Work</w:t>
        </w:r>
        <w:bookmarkEnd w:id="262"/>
        <w:r>
          <w:t xml:space="preserve"> </w:t>
        </w:r>
      </w:ins>
    </w:p>
    <w:p w14:paraId="3A6E3817" w14:textId="031A1CC3" w:rsidR="0096103A" w:rsidRDefault="008A0611">
      <w:pPr>
        <w:rPr>
          <w:ins w:id="264" w:author="Prabhvir Saran" w:date="2017-02-14T23:24:00Z"/>
        </w:rPr>
        <w:pPrChange w:id="265" w:author="Prabhvir Saran" w:date="2017-02-14T17:56:00Z">
          <w:pPr>
            <w:pStyle w:val="Heading1"/>
          </w:pPr>
        </w:pPrChange>
      </w:pPr>
      <w:ins w:id="266" w:author="Prabhvir Saran" w:date="2017-02-14T23:24:00Z">
        <w:r w:rsidRPr="008A0611">
          <w:t>Screenshots of the front page as well pages containing the required display table and the form</w:t>
        </w:r>
      </w:ins>
    </w:p>
    <w:p w14:paraId="1BCE0669" w14:textId="53613289" w:rsidR="008A0611" w:rsidRPr="00AE6FFC" w:rsidRDefault="008A0611">
      <w:pPr>
        <w:rPr>
          <w:ins w:id="267" w:author="Prabhvir Saran" w:date="2017-02-14T23:18:00Z"/>
          <w:b/>
          <w:rPrChange w:id="268" w:author="Prabhvir Saran" w:date="2017-02-14T23:27:00Z">
            <w:rPr>
              <w:ins w:id="269" w:author="Prabhvir Saran" w:date="2017-02-14T23:18:00Z"/>
            </w:rPr>
          </w:rPrChange>
        </w:rPr>
        <w:pPrChange w:id="270" w:author="Prabhvir Saran" w:date="2017-02-14T17:56:00Z">
          <w:pPr>
            <w:pStyle w:val="Heading1"/>
          </w:pPr>
        </w:pPrChange>
      </w:pPr>
      <w:ins w:id="271" w:author="Prabhvir Saran" w:date="2017-02-14T23:24:00Z">
        <w:r w:rsidRPr="00AE6FFC">
          <w:rPr>
            <w:b/>
            <w:rPrChange w:id="272" w:author="Prabhvir Saran" w:date="2017-02-14T23:27:00Z">
              <w:rPr/>
            </w:rPrChange>
          </w:rPr>
          <w:t>base.css ????????????</w:t>
        </w:r>
      </w:ins>
    </w:p>
    <w:p w14:paraId="1FFCBA92" w14:textId="77777777" w:rsidR="0096103A" w:rsidRDefault="0096103A" w:rsidP="0096103A">
      <w:pPr>
        <w:pStyle w:val="Heading2"/>
        <w:rPr>
          <w:ins w:id="273" w:author="Prabhvir Saran" w:date="2017-02-14T23:18:00Z"/>
        </w:rPr>
      </w:pPr>
      <w:bookmarkStart w:id="274" w:name="_Toc474878128"/>
      <w:ins w:id="275" w:author="Prabhvir Saran" w:date="2017-02-14T23:18:00Z">
        <w:r>
          <w:t>A/B Testing</w:t>
        </w:r>
        <w:bookmarkEnd w:id="274"/>
      </w:ins>
    </w:p>
    <w:p w14:paraId="3D8E3FC4" w14:textId="77777777" w:rsidR="0096103A" w:rsidRDefault="0096103A" w:rsidP="0096103A">
      <w:pPr>
        <w:rPr>
          <w:ins w:id="276" w:author="Prabhvir Saran" w:date="2017-02-14T23:18:00Z"/>
        </w:rPr>
      </w:pPr>
      <w:ins w:id="277" w:author="Prabhvir Saran" w:date="2017-02-14T23:18:00Z">
        <w:r>
          <w:t xml:space="preserve">Site </w:t>
        </w:r>
        <w:proofErr w:type="spellStart"/>
        <w:r>
          <w:t>a</w:t>
        </w:r>
        <w:proofErr w:type="spellEnd"/>
        <w:r>
          <w:t xml:space="preserve"> compared to site b</w:t>
        </w:r>
      </w:ins>
    </w:p>
    <w:p w14:paraId="631E645A" w14:textId="1355F9B1" w:rsidR="0096103A" w:rsidRDefault="0096103A">
      <w:pPr>
        <w:rPr>
          <w:ins w:id="278" w:author="Prabhvir Saran" w:date="2017-02-14T17:56:00Z"/>
        </w:rPr>
        <w:pPrChange w:id="279" w:author="Prabhvir Saran" w:date="2017-02-14T17:56:00Z">
          <w:pPr>
            <w:pStyle w:val="Heading1"/>
          </w:pPr>
        </w:pPrChange>
      </w:pPr>
      <w:ins w:id="280" w:author="Prabhvir Saran" w:date="2017-02-14T23:18:00Z">
        <w:r>
          <w:t xml:space="preserve">Put two pictures here and explain why the 3/5 users picked one over the other. </w:t>
        </w:r>
      </w:ins>
    </w:p>
    <w:p w14:paraId="7D30CF11" w14:textId="5484CD64" w:rsidR="00487BA1" w:rsidRDefault="00487BA1">
      <w:pPr>
        <w:rPr>
          <w:ins w:id="281" w:author="Prabhvir Saran" w:date="2017-02-14T17:56:00Z"/>
        </w:rPr>
        <w:pPrChange w:id="282" w:author="Prabhvir Saran" w:date="2017-02-14T17:56:00Z">
          <w:pPr>
            <w:pStyle w:val="Heading1"/>
          </w:pPr>
        </w:pPrChange>
      </w:pPr>
    </w:p>
    <w:p w14:paraId="05C845E1" w14:textId="6F2D8654" w:rsidR="00487BA1" w:rsidRDefault="00487BA1">
      <w:pPr>
        <w:rPr>
          <w:ins w:id="283" w:author="Prabhvir Saran" w:date="2017-02-14T17:56:00Z"/>
        </w:rPr>
        <w:pPrChange w:id="284" w:author="Prabhvir Saran" w:date="2017-02-14T17:56:00Z">
          <w:pPr>
            <w:pStyle w:val="Heading1"/>
          </w:pPr>
        </w:pPrChange>
      </w:pPr>
    </w:p>
    <w:p w14:paraId="40872A32" w14:textId="1C6A8660" w:rsidR="00487BA1" w:rsidRDefault="00487BA1">
      <w:pPr>
        <w:rPr>
          <w:ins w:id="285" w:author="Prabhvir Saran" w:date="2017-02-14T17:56:00Z"/>
        </w:rPr>
        <w:pPrChange w:id="286" w:author="Prabhvir Saran" w:date="2017-02-14T17:56:00Z">
          <w:pPr>
            <w:pStyle w:val="Heading1"/>
          </w:pPr>
        </w:pPrChange>
      </w:pPr>
    </w:p>
    <w:p w14:paraId="3DB1CBEB" w14:textId="68E8D54E" w:rsidR="00487BA1" w:rsidRDefault="00487BA1">
      <w:pPr>
        <w:rPr>
          <w:ins w:id="287" w:author="Prabhvir Saran" w:date="2017-02-14T17:56:00Z"/>
        </w:rPr>
        <w:pPrChange w:id="288" w:author="Prabhvir Saran" w:date="2017-02-14T17:56:00Z">
          <w:pPr>
            <w:pStyle w:val="Heading1"/>
          </w:pPr>
        </w:pPrChange>
      </w:pPr>
    </w:p>
    <w:p w14:paraId="474BF07F" w14:textId="47B6DC5F" w:rsidR="00487BA1" w:rsidRDefault="00487BA1">
      <w:pPr>
        <w:rPr>
          <w:ins w:id="289" w:author="Prabhvir Saran" w:date="2017-02-14T23:28:00Z"/>
        </w:rPr>
        <w:pPrChange w:id="290" w:author="Prabhvir Saran" w:date="2017-02-14T17:56:00Z">
          <w:pPr>
            <w:pStyle w:val="Heading1"/>
          </w:pPr>
        </w:pPrChange>
      </w:pPr>
    </w:p>
    <w:p w14:paraId="4D310FFD" w14:textId="22679C57" w:rsidR="00334D18" w:rsidRDefault="00334D18">
      <w:pPr>
        <w:rPr>
          <w:ins w:id="291" w:author="Prabhvir Saran" w:date="2017-02-14T23:28:00Z"/>
        </w:rPr>
        <w:pPrChange w:id="292" w:author="Prabhvir Saran" w:date="2017-02-14T17:56:00Z">
          <w:pPr>
            <w:pStyle w:val="Heading1"/>
          </w:pPr>
        </w:pPrChange>
      </w:pPr>
    </w:p>
    <w:p w14:paraId="7BE56D33" w14:textId="2B9B3530" w:rsidR="00334D18" w:rsidRDefault="00334D18">
      <w:pPr>
        <w:rPr>
          <w:ins w:id="293" w:author="Prabhvir Saran" w:date="2017-02-14T23:28:00Z"/>
        </w:rPr>
        <w:pPrChange w:id="294" w:author="Prabhvir Saran" w:date="2017-02-14T17:56:00Z">
          <w:pPr>
            <w:pStyle w:val="Heading1"/>
          </w:pPr>
        </w:pPrChange>
      </w:pPr>
    </w:p>
    <w:p w14:paraId="7C544F6C" w14:textId="4977CC08" w:rsidR="00334D18" w:rsidRDefault="00334D18">
      <w:pPr>
        <w:rPr>
          <w:ins w:id="295" w:author="Prabhvir Saran" w:date="2017-02-14T23:28:00Z"/>
        </w:rPr>
        <w:pPrChange w:id="296" w:author="Prabhvir Saran" w:date="2017-02-14T17:56:00Z">
          <w:pPr>
            <w:pStyle w:val="Heading1"/>
          </w:pPr>
        </w:pPrChange>
      </w:pPr>
    </w:p>
    <w:p w14:paraId="13DB3B08" w14:textId="5C745980" w:rsidR="00334D18" w:rsidRDefault="00334D18">
      <w:pPr>
        <w:rPr>
          <w:ins w:id="297" w:author="Prabhvir Saran" w:date="2017-02-14T23:28:00Z"/>
        </w:rPr>
        <w:pPrChange w:id="298" w:author="Prabhvir Saran" w:date="2017-02-14T17:56:00Z">
          <w:pPr>
            <w:pStyle w:val="Heading1"/>
          </w:pPr>
        </w:pPrChange>
      </w:pPr>
    </w:p>
    <w:p w14:paraId="769A7B28" w14:textId="1F73B0CF" w:rsidR="00334D18" w:rsidRDefault="00334D18">
      <w:pPr>
        <w:rPr>
          <w:ins w:id="299" w:author="Prabhvir Saran" w:date="2017-02-14T23:28:00Z"/>
        </w:rPr>
        <w:pPrChange w:id="300" w:author="Prabhvir Saran" w:date="2017-02-14T17:56:00Z">
          <w:pPr>
            <w:pStyle w:val="Heading1"/>
          </w:pPr>
        </w:pPrChange>
      </w:pPr>
    </w:p>
    <w:p w14:paraId="3452B1AB" w14:textId="6376B700" w:rsidR="00334D18" w:rsidRDefault="00334D18">
      <w:pPr>
        <w:rPr>
          <w:ins w:id="301" w:author="Prabhvir Saran" w:date="2017-02-14T23:28:00Z"/>
        </w:rPr>
        <w:pPrChange w:id="302" w:author="Prabhvir Saran" w:date="2017-02-14T17:56:00Z">
          <w:pPr>
            <w:pStyle w:val="Heading1"/>
          </w:pPr>
        </w:pPrChange>
      </w:pPr>
    </w:p>
    <w:p w14:paraId="5C575896" w14:textId="1DEE4750" w:rsidR="00334D18" w:rsidRDefault="00334D18">
      <w:pPr>
        <w:rPr>
          <w:ins w:id="303" w:author="Prabhvir Saran" w:date="2017-02-14T23:28:00Z"/>
        </w:rPr>
        <w:pPrChange w:id="304" w:author="Prabhvir Saran" w:date="2017-02-14T17:56:00Z">
          <w:pPr>
            <w:pStyle w:val="Heading1"/>
          </w:pPr>
        </w:pPrChange>
      </w:pPr>
    </w:p>
    <w:p w14:paraId="59329337" w14:textId="044685F1" w:rsidR="00334D18" w:rsidRDefault="00334D18">
      <w:pPr>
        <w:rPr>
          <w:ins w:id="305" w:author="Prabhvir Saran" w:date="2017-02-14T23:28:00Z"/>
        </w:rPr>
        <w:pPrChange w:id="306" w:author="Prabhvir Saran" w:date="2017-02-14T17:56:00Z">
          <w:pPr>
            <w:pStyle w:val="Heading1"/>
          </w:pPr>
        </w:pPrChange>
      </w:pPr>
    </w:p>
    <w:p w14:paraId="208D23AD" w14:textId="619E755E" w:rsidR="00334D18" w:rsidRDefault="00334D18">
      <w:pPr>
        <w:rPr>
          <w:ins w:id="307" w:author="Prabhvir Saran" w:date="2017-02-14T23:28:00Z"/>
        </w:rPr>
        <w:pPrChange w:id="308" w:author="Prabhvir Saran" w:date="2017-02-14T17:56:00Z">
          <w:pPr>
            <w:pStyle w:val="Heading1"/>
          </w:pPr>
        </w:pPrChange>
      </w:pPr>
    </w:p>
    <w:p w14:paraId="170988F8" w14:textId="63D84232" w:rsidR="00334D18" w:rsidRDefault="00334D18">
      <w:pPr>
        <w:rPr>
          <w:ins w:id="309" w:author="Prabhvir Saran" w:date="2017-02-14T23:28:00Z"/>
        </w:rPr>
        <w:pPrChange w:id="310" w:author="Prabhvir Saran" w:date="2017-02-14T17:56:00Z">
          <w:pPr>
            <w:pStyle w:val="Heading1"/>
          </w:pPr>
        </w:pPrChange>
      </w:pPr>
    </w:p>
    <w:p w14:paraId="7A706987" w14:textId="458D596D" w:rsidR="00334D18" w:rsidRDefault="00334D18">
      <w:pPr>
        <w:rPr>
          <w:ins w:id="311" w:author="Prabhvir Saran" w:date="2017-02-14T23:28:00Z"/>
        </w:rPr>
        <w:pPrChange w:id="312" w:author="Prabhvir Saran" w:date="2017-02-14T17:56:00Z">
          <w:pPr>
            <w:pStyle w:val="Heading1"/>
          </w:pPr>
        </w:pPrChange>
      </w:pPr>
    </w:p>
    <w:p w14:paraId="5AAC8E53" w14:textId="28DCFD4A" w:rsidR="00334D18" w:rsidRDefault="00334D18">
      <w:pPr>
        <w:rPr>
          <w:ins w:id="313" w:author="Prabhvir Saran" w:date="2017-02-14T23:28:00Z"/>
        </w:rPr>
        <w:pPrChange w:id="314" w:author="Prabhvir Saran" w:date="2017-02-14T17:56:00Z">
          <w:pPr>
            <w:pStyle w:val="Heading1"/>
          </w:pPr>
        </w:pPrChange>
      </w:pPr>
    </w:p>
    <w:p w14:paraId="40EDD261" w14:textId="7EACAC8D" w:rsidR="00334D18" w:rsidRDefault="00334D18">
      <w:pPr>
        <w:rPr>
          <w:ins w:id="315" w:author="Prabhvir Saran" w:date="2017-02-14T23:28:00Z"/>
        </w:rPr>
        <w:pPrChange w:id="316" w:author="Prabhvir Saran" w:date="2017-02-14T17:56:00Z">
          <w:pPr>
            <w:pStyle w:val="Heading1"/>
          </w:pPr>
        </w:pPrChange>
      </w:pPr>
    </w:p>
    <w:p w14:paraId="41648AD8" w14:textId="492F506B" w:rsidR="00334D18" w:rsidRDefault="00334D18">
      <w:pPr>
        <w:rPr>
          <w:ins w:id="317" w:author="Prabhvir Saran" w:date="2017-02-14T23:28:00Z"/>
        </w:rPr>
        <w:pPrChange w:id="318" w:author="Prabhvir Saran" w:date="2017-02-14T17:56:00Z">
          <w:pPr>
            <w:pStyle w:val="Heading1"/>
          </w:pPr>
        </w:pPrChange>
      </w:pPr>
    </w:p>
    <w:p w14:paraId="372CEB71" w14:textId="51512E55" w:rsidR="00334D18" w:rsidRDefault="00334D18">
      <w:pPr>
        <w:rPr>
          <w:ins w:id="319" w:author="Prabhvir Saran" w:date="2017-02-14T23:28:00Z"/>
        </w:rPr>
        <w:pPrChange w:id="320" w:author="Prabhvir Saran" w:date="2017-02-14T17:56:00Z">
          <w:pPr>
            <w:pStyle w:val="Heading1"/>
          </w:pPr>
        </w:pPrChange>
      </w:pPr>
    </w:p>
    <w:p w14:paraId="326B5C61" w14:textId="5BC3C57C" w:rsidR="00334D18" w:rsidRDefault="00334D18">
      <w:pPr>
        <w:rPr>
          <w:ins w:id="321" w:author="Prabhvir Saran" w:date="2017-02-14T23:28:00Z"/>
        </w:rPr>
        <w:pPrChange w:id="322" w:author="Prabhvir Saran" w:date="2017-02-14T17:56:00Z">
          <w:pPr>
            <w:pStyle w:val="Heading1"/>
          </w:pPr>
        </w:pPrChange>
      </w:pPr>
    </w:p>
    <w:p w14:paraId="007C147F" w14:textId="332AF593" w:rsidR="00334D18" w:rsidRDefault="00334D18">
      <w:pPr>
        <w:rPr>
          <w:ins w:id="323" w:author="Prabhvir Saran" w:date="2017-02-14T23:28:00Z"/>
        </w:rPr>
        <w:pPrChange w:id="324" w:author="Prabhvir Saran" w:date="2017-02-14T17:56:00Z">
          <w:pPr>
            <w:pStyle w:val="Heading1"/>
          </w:pPr>
        </w:pPrChange>
      </w:pPr>
    </w:p>
    <w:p w14:paraId="121BCD0A" w14:textId="4F95C64C" w:rsidR="00334D18" w:rsidRDefault="00334D18">
      <w:pPr>
        <w:rPr>
          <w:ins w:id="325" w:author="Prabhvir Saran" w:date="2017-02-14T23:28:00Z"/>
        </w:rPr>
        <w:pPrChange w:id="326" w:author="Prabhvir Saran" w:date="2017-02-14T17:56:00Z">
          <w:pPr>
            <w:pStyle w:val="Heading1"/>
          </w:pPr>
        </w:pPrChange>
      </w:pPr>
    </w:p>
    <w:p w14:paraId="3FE522A5" w14:textId="546EEB9B" w:rsidR="00334D18" w:rsidRDefault="00334D18">
      <w:pPr>
        <w:rPr>
          <w:ins w:id="327" w:author="Prabhvir Saran" w:date="2017-02-14T23:28:00Z"/>
        </w:rPr>
        <w:pPrChange w:id="328" w:author="Prabhvir Saran" w:date="2017-02-14T17:56:00Z">
          <w:pPr>
            <w:pStyle w:val="Heading1"/>
          </w:pPr>
        </w:pPrChange>
      </w:pPr>
    </w:p>
    <w:p w14:paraId="3E518714" w14:textId="58B7E813" w:rsidR="00334D18" w:rsidRDefault="00334D18">
      <w:pPr>
        <w:rPr>
          <w:ins w:id="329" w:author="Prabhvir Saran" w:date="2017-02-14T23:28:00Z"/>
        </w:rPr>
        <w:pPrChange w:id="330" w:author="Prabhvir Saran" w:date="2017-02-14T17:56:00Z">
          <w:pPr>
            <w:pStyle w:val="Heading1"/>
          </w:pPr>
        </w:pPrChange>
      </w:pPr>
    </w:p>
    <w:p w14:paraId="224F0AA1" w14:textId="4D578147" w:rsidR="00334D18" w:rsidRDefault="00334D18">
      <w:pPr>
        <w:rPr>
          <w:ins w:id="331" w:author="Prabhvir Saran" w:date="2017-02-14T23:28:00Z"/>
        </w:rPr>
        <w:pPrChange w:id="332" w:author="Prabhvir Saran" w:date="2017-02-14T17:56:00Z">
          <w:pPr>
            <w:pStyle w:val="Heading1"/>
          </w:pPr>
        </w:pPrChange>
      </w:pPr>
    </w:p>
    <w:p w14:paraId="310762E0" w14:textId="0368FC4D" w:rsidR="00334D18" w:rsidRDefault="00334D18">
      <w:pPr>
        <w:rPr>
          <w:ins w:id="333" w:author="Prabhvir Saran" w:date="2017-02-14T23:28:00Z"/>
        </w:rPr>
        <w:pPrChange w:id="334" w:author="Prabhvir Saran" w:date="2017-02-14T17:56:00Z">
          <w:pPr>
            <w:pStyle w:val="Heading1"/>
          </w:pPr>
        </w:pPrChange>
      </w:pPr>
    </w:p>
    <w:p w14:paraId="6DA3D00A" w14:textId="40710712" w:rsidR="00334D18" w:rsidRDefault="00334D18">
      <w:pPr>
        <w:rPr>
          <w:ins w:id="335" w:author="Prabhvir Saran" w:date="2017-02-14T23:28:00Z"/>
        </w:rPr>
        <w:pPrChange w:id="336" w:author="Prabhvir Saran" w:date="2017-02-14T17:56:00Z">
          <w:pPr>
            <w:pStyle w:val="Heading1"/>
          </w:pPr>
        </w:pPrChange>
      </w:pPr>
    </w:p>
    <w:p w14:paraId="4B2905B2" w14:textId="7FCC546D" w:rsidR="00334D18" w:rsidRDefault="00334D18">
      <w:pPr>
        <w:rPr>
          <w:ins w:id="337" w:author="Prabhvir Saran" w:date="2017-02-14T23:28:00Z"/>
        </w:rPr>
        <w:pPrChange w:id="338" w:author="Prabhvir Saran" w:date="2017-02-14T17:56:00Z">
          <w:pPr>
            <w:pStyle w:val="Heading1"/>
          </w:pPr>
        </w:pPrChange>
      </w:pPr>
    </w:p>
    <w:p w14:paraId="5CCFE6D6" w14:textId="2ED788B8" w:rsidR="00334D18" w:rsidRDefault="00334D18">
      <w:pPr>
        <w:rPr>
          <w:ins w:id="339" w:author="Prabhvir Saran" w:date="2017-02-14T23:28:00Z"/>
        </w:rPr>
        <w:pPrChange w:id="340" w:author="Prabhvir Saran" w:date="2017-02-14T17:56:00Z">
          <w:pPr>
            <w:pStyle w:val="Heading1"/>
          </w:pPr>
        </w:pPrChange>
      </w:pPr>
    </w:p>
    <w:p w14:paraId="1DA4C0AE" w14:textId="548091C6" w:rsidR="00334D18" w:rsidRDefault="00334D18">
      <w:pPr>
        <w:rPr>
          <w:ins w:id="341" w:author="Prabhvir Saran" w:date="2017-02-14T23:28:00Z"/>
        </w:rPr>
        <w:pPrChange w:id="342" w:author="Prabhvir Saran" w:date="2017-02-14T17:56:00Z">
          <w:pPr>
            <w:pStyle w:val="Heading1"/>
          </w:pPr>
        </w:pPrChange>
      </w:pPr>
    </w:p>
    <w:p w14:paraId="63654C78" w14:textId="403374E1" w:rsidR="00334D18" w:rsidRDefault="00334D18">
      <w:pPr>
        <w:rPr>
          <w:ins w:id="343" w:author="Prabhvir Saran" w:date="2017-02-14T23:28:00Z"/>
        </w:rPr>
        <w:pPrChange w:id="344" w:author="Prabhvir Saran" w:date="2017-02-14T17:56:00Z">
          <w:pPr>
            <w:pStyle w:val="Heading1"/>
          </w:pPr>
        </w:pPrChange>
      </w:pPr>
    </w:p>
    <w:p w14:paraId="1117BB0D" w14:textId="566F96FF" w:rsidR="00334D18" w:rsidRDefault="00334D18">
      <w:pPr>
        <w:rPr>
          <w:ins w:id="345" w:author="Prabhvir Saran" w:date="2017-02-14T23:28:00Z"/>
        </w:rPr>
        <w:pPrChange w:id="346" w:author="Prabhvir Saran" w:date="2017-02-14T17:56:00Z">
          <w:pPr>
            <w:pStyle w:val="Heading1"/>
          </w:pPr>
        </w:pPrChange>
      </w:pPr>
    </w:p>
    <w:p w14:paraId="12009419" w14:textId="3B3E464B" w:rsidR="00334D18" w:rsidRDefault="00334D18">
      <w:pPr>
        <w:rPr>
          <w:ins w:id="347" w:author="Prabhvir Saran" w:date="2017-02-14T23:28:00Z"/>
        </w:rPr>
        <w:pPrChange w:id="348" w:author="Prabhvir Saran" w:date="2017-02-14T17:56:00Z">
          <w:pPr>
            <w:pStyle w:val="Heading1"/>
          </w:pPr>
        </w:pPrChange>
      </w:pPr>
    </w:p>
    <w:p w14:paraId="5F1B8276" w14:textId="3D68D331" w:rsidR="00334D18" w:rsidRDefault="00334D18">
      <w:pPr>
        <w:rPr>
          <w:ins w:id="349" w:author="Prabhvir Saran" w:date="2017-02-14T23:28:00Z"/>
        </w:rPr>
        <w:pPrChange w:id="350" w:author="Prabhvir Saran" w:date="2017-02-14T17:56:00Z">
          <w:pPr>
            <w:pStyle w:val="Heading1"/>
          </w:pPr>
        </w:pPrChange>
      </w:pPr>
    </w:p>
    <w:p w14:paraId="797ACEF9" w14:textId="77630DEE" w:rsidR="00334D18" w:rsidRDefault="00334D18">
      <w:pPr>
        <w:rPr>
          <w:ins w:id="351" w:author="Prabhvir Saran" w:date="2017-02-14T23:28:00Z"/>
        </w:rPr>
        <w:pPrChange w:id="352" w:author="Prabhvir Saran" w:date="2017-02-14T17:56:00Z">
          <w:pPr>
            <w:pStyle w:val="Heading1"/>
          </w:pPr>
        </w:pPrChange>
      </w:pPr>
    </w:p>
    <w:p w14:paraId="2E1A5DD2" w14:textId="448E0C98" w:rsidR="00334D18" w:rsidRDefault="00334D18">
      <w:pPr>
        <w:rPr>
          <w:ins w:id="353" w:author="Prabhvir Saran" w:date="2017-02-14T23:28:00Z"/>
        </w:rPr>
        <w:pPrChange w:id="354" w:author="Prabhvir Saran" w:date="2017-02-14T17:56:00Z">
          <w:pPr>
            <w:pStyle w:val="Heading1"/>
          </w:pPr>
        </w:pPrChange>
      </w:pPr>
    </w:p>
    <w:p w14:paraId="1885EBC1" w14:textId="64B1F7FE" w:rsidR="00334D18" w:rsidRDefault="00334D18">
      <w:pPr>
        <w:rPr>
          <w:ins w:id="355" w:author="Prabhvir Saran" w:date="2017-02-14T23:28:00Z"/>
        </w:rPr>
        <w:pPrChange w:id="356" w:author="Prabhvir Saran" w:date="2017-02-14T17:56:00Z">
          <w:pPr>
            <w:pStyle w:val="Heading1"/>
          </w:pPr>
        </w:pPrChange>
      </w:pPr>
    </w:p>
    <w:p w14:paraId="1A83C3E9" w14:textId="4BFF860E" w:rsidR="00334D18" w:rsidRDefault="00334D18">
      <w:pPr>
        <w:rPr>
          <w:ins w:id="357" w:author="Prabhvir Saran" w:date="2017-02-14T23:28:00Z"/>
        </w:rPr>
        <w:pPrChange w:id="358" w:author="Prabhvir Saran" w:date="2017-02-14T17:56:00Z">
          <w:pPr>
            <w:pStyle w:val="Heading1"/>
          </w:pPr>
        </w:pPrChange>
      </w:pPr>
    </w:p>
    <w:p w14:paraId="24C69AB5" w14:textId="7229E080" w:rsidR="00334D18" w:rsidRDefault="00334D18">
      <w:pPr>
        <w:rPr>
          <w:ins w:id="359" w:author="Prabhvir Saran" w:date="2017-02-14T23:28:00Z"/>
        </w:rPr>
        <w:pPrChange w:id="360" w:author="Prabhvir Saran" w:date="2017-02-14T17:56:00Z">
          <w:pPr>
            <w:pStyle w:val="Heading1"/>
          </w:pPr>
        </w:pPrChange>
      </w:pPr>
    </w:p>
    <w:p w14:paraId="4B968B08" w14:textId="6960878C" w:rsidR="00334D18" w:rsidRDefault="00334D18">
      <w:pPr>
        <w:rPr>
          <w:ins w:id="361" w:author="Prabhvir Saran" w:date="2017-02-14T23:28:00Z"/>
        </w:rPr>
        <w:pPrChange w:id="362" w:author="Prabhvir Saran" w:date="2017-02-14T17:56:00Z">
          <w:pPr>
            <w:pStyle w:val="Heading1"/>
          </w:pPr>
        </w:pPrChange>
      </w:pPr>
    </w:p>
    <w:p w14:paraId="373CF74D" w14:textId="38E81EF6" w:rsidR="00334D18" w:rsidRDefault="00334D18">
      <w:pPr>
        <w:rPr>
          <w:ins w:id="363" w:author="Prabhvir Saran" w:date="2017-02-14T23:28:00Z"/>
        </w:rPr>
        <w:pPrChange w:id="364" w:author="Prabhvir Saran" w:date="2017-02-14T17:56:00Z">
          <w:pPr>
            <w:pStyle w:val="Heading1"/>
          </w:pPr>
        </w:pPrChange>
      </w:pPr>
    </w:p>
    <w:p w14:paraId="3BF8A2FA" w14:textId="4C9121F8" w:rsidR="00334D18" w:rsidRDefault="00334D18">
      <w:pPr>
        <w:rPr>
          <w:ins w:id="365" w:author="Prabhvir Saran" w:date="2017-02-14T23:28:00Z"/>
        </w:rPr>
        <w:pPrChange w:id="366" w:author="Prabhvir Saran" w:date="2017-02-14T17:56:00Z">
          <w:pPr>
            <w:pStyle w:val="Heading1"/>
          </w:pPr>
        </w:pPrChange>
      </w:pPr>
    </w:p>
    <w:p w14:paraId="76D0F611" w14:textId="497CD540" w:rsidR="00334D18" w:rsidRDefault="00334D18">
      <w:pPr>
        <w:rPr>
          <w:ins w:id="367" w:author="Prabhvir Saran" w:date="2017-02-14T23:28:00Z"/>
        </w:rPr>
        <w:pPrChange w:id="368" w:author="Prabhvir Saran" w:date="2017-02-14T17:56:00Z">
          <w:pPr>
            <w:pStyle w:val="Heading1"/>
          </w:pPr>
        </w:pPrChange>
      </w:pPr>
    </w:p>
    <w:p w14:paraId="550DC174" w14:textId="0BC36ABE" w:rsidR="00334D18" w:rsidRDefault="00334D18">
      <w:pPr>
        <w:rPr>
          <w:ins w:id="369" w:author="Prabhvir Saran" w:date="2017-02-14T23:28:00Z"/>
        </w:rPr>
        <w:pPrChange w:id="370" w:author="Prabhvir Saran" w:date="2017-02-14T17:56:00Z">
          <w:pPr>
            <w:pStyle w:val="Heading1"/>
          </w:pPr>
        </w:pPrChange>
      </w:pPr>
    </w:p>
    <w:p w14:paraId="62E2A834" w14:textId="2C5BC109" w:rsidR="00334D18" w:rsidRDefault="00334D18">
      <w:pPr>
        <w:rPr>
          <w:ins w:id="371" w:author="Prabhvir Saran" w:date="2017-02-14T23:28:00Z"/>
        </w:rPr>
        <w:pPrChange w:id="372" w:author="Prabhvir Saran" w:date="2017-02-14T17:56:00Z">
          <w:pPr>
            <w:pStyle w:val="Heading1"/>
          </w:pPr>
        </w:pPrChange>
      </w:pPr>
    </w:p>
    <w:p w14:paraId="5709508F" w14:textId="77777777" w:rsidR="00334D18" w:rsidRDefault="00334D18">
      <w:pPr>
        <w:rPr>
          <w:ins w:id="373" w:author="Prabhvir Saran" w:date="2017-02-14T17:56:00Z"/>
        </w:rPr>
        <w:pPrChange w:id="374" w:author="Prabhvir Saran" w:date="2017-02-14T17:56:00Z">
          <w:pPr>
            <w:pStyle w:val="Heading1"/>
          </w:pPr>
        </w:pPrChange>
      </w:pPr>
    </w:p>
    <w:p w14:paraId="4A2ACA71" w14:textId="77777777" w:rsidR="00487BA1" w:rsidRPr="00487BA1" w:rsidRDefault="00487BA1">
      <w:pPr>
        <w:rPr>
          <w:ins w:id="375" w:author="Prabhvir Saran" w:date="2017-02-14T17:56:00Z"/>
          <w:rPrChange w:id="376" w:author="Prabhvir Saran" w:date="2017-02-14T17:56:00Z">
            <w:rPr>
              <w:ins w:id="377" w:author="Prabhvir Saran" w:date="2017-02-14T17:56:00Z"/>
            </w:rPr>
          </w:rPrChange>
        </w:rPr>
        <w:pPrChange w:id="378" w:author="Prabhvir Saran" w:date="2017-02-14T17:56:00Z">
          <w:pPr>
            <w:pStyle w:val="Heading1"/>
          </w:pPr>
        </w:pPrChange>
      </w:pPr>
    </w:p>
    <w:p w14:paraId="4031A636" w14:textId="50A5CB34" w:rsidR="004161ED" w:rsidDel="001B77FC" w:rsidRDefault="004161ED" w:rsidP="004161ED">
      <w:pPr>
        <w:pStyle w:val="Heading1"/>
        <w:jc w:val="center"/>
        <w:rPr>
          <w:del w:id="379" w:author="Prabhvir Saran" w:date="2017-02-02T16:26:00Z"/>
          <w:b/>
          <w:sz w:val="14"/>
          <w:u w:val="single"/>
        </w:rPr>
      </w:pPr>
    </w:p>
    <w:p w14:paraId="03716BC0" w14:textId="313F60C5" w:rsidR="001B77FC" w:rsidRDefault="001B77FC">
      <w:pPr>
        <w:rPr>
          <w:ins w:id="380" w:author="Prabhvir Saran" w:date="2017-02-02T16:26:00Z"/>
        </w:rPr>
      </w:pPr>
    </w:p>
    <w:p w14:paraId="5460CA51" w14:textId="3120FBD9" w:rsidR="004161ED" w:rsidRPr="008E7E99" w:rsidDel="001B77FC" w:rsidRDefault="004161ED">
      <w:pPr>
        <w:pStyle w:val="Heading1"/>
        <w:rPr>
          <w:del w:id="381" w:author="Prabhvir Saran" w:date="2017-02-02T16:25:00Z"/>
          <w:rPrChange w:id="382" w:author="Prabhvir Saran" w:date="2017-02-14T23:25:00Z">
            <w:rPr>
              <w:del w:id="383" w:author="Prabhvir Saran" w:date="2017-02-02T16:25:00Z"/>
              <w:rFonts w:asciiTheme="minorHAnsi" w:eastAsiaTheme="minorHAnsi" w:hAnsiTheme="minorHAnsi" w:cstheme="minorBidi"/>
              <w:color w:val="auto"/>
              <w:sz w:val="22"/>
              <w:szCs w:val="22"/>
            </w:rPr>
          </w:rPrChange>
        </w:rPr>
        <w:pPrChange w:id="384" w:author="Prabhvir Saran" w:date="2017-02-14T23:25:00Z">
          <w:pPr>
            <w:pStyle w:val="Heading1"/>
            <w:jc w:val="center"/>
          </w:pPr>
        </w:pPrChange>
      </w:pPr>
    </w:p>
    <w:p w14:paraId="449A7FE6" w14:textId="2FBD7624" w:rsidR="001B77FC" w:rsidRPr="008E7E99" w:rsidDel="005529B6" w:rsidRDefault="001B77FC">
      <w:pPr>
        <w:pStyle w:val="Heading1"/>
        <w:rPr>
          <w:del w:id="385" w:author="Prabhvir Saran" w:date="2017-02-02T16:26:00Z"/>
          <w:rPrChange w:id="386" w:author="Prabhvir Saran" w:date="2017-02-14T23:25:00Z">
            <w:rPr>
              <w:del w:id="387" w:author="Prabhvir Saran" w:date="2017-02-02T16:26:00Z"/>
              <w:rFonts w:asciiTheme="minorHAnsi" w:eastAsiaTheme="minorHAnsi" w:hAnsiTheme="minorHAnsi" w:cstheme="minorBidi"/>
              <w:color w:val="auto"/>
              <w:sz w:val="22"/>
              <w:szCs w:val="22"/>
            </w:rPr>
          </w:rPrChange>
        </w:rPr>
        <w:pPrChange w:id="388" w:author="Prabhvir Saran" w:date="2017-02-14T23:25:00Z">
          <w:pPr>
            <w:pStyle w:val="Heading1"/>
            <w:ind w:left="720" w:firstLine="720"/>
            <w:jc w:val="center"/>
          </w:pPr>
        </w:pPrChange>
      </w:pPr>
    </w:p>
    <w:p w14:paraId="036076F8" w14:textId="6BD1C8F3" w:rsidR="00487BA1" w:rsidRPr="008E7E99" w:rsidRDefault="00487BA1">
      <w:pPr>
        <w:pStyle w:val="Heading1"/>
        <w:rPr>
          <w:ins w:id="389" w:author="Prabhvir Saran" w:date="2017-02-14T17:50:00Z"/>
          <w:rPrChange w:id="390" w:author="Prabhvir Saran" w:date="2017-02-14T23:25:00Z">
            <w:rPr>
              <w:ins w:id="391" w:author="Prabhvir Saran" w:date="2017-02-14T17:50:00Z"/>
              <w:b/>
              <w:sz w:val="44"/>
              <w:u w:val="single"/>
            </w:rPr>
          </w:rPrChange>
        </w:rPr>
        <w:pPrChange w:id="392" w:author="Prabhvir Saran" w:date="2017-02-14T23:25:00Z">
          <w:pPr>
            <w:pStyle w:val="Heading1"/>
            <w:ind w:left="720" w:firstLine="720"/>
            <w:jc w:val="center"/>
          </w:pPr>
        </w:pPrChange>
      </w:pPr>
      <w:del w:id="393" w:author="Prabhvir Saran" w:date="2017-02-14T23:19:00Z">
        <w:r w:rsidRPr="008E7E99" w:rsidDel="002832A7">
          <w:rPr>
            <w:rPrChange w:id="394" w:author="Prabhvir Saran" w:date="2017-02-14T23:25:00Z">
              <w:rPr>
                <w:rFonts w:asciiTheme="minorHAnsi" w:eastAsiaTheme="minorHAnsi" w:hAnsiTheme="minorHAnsi" w:cstheme="minorBidi"/>
                <w:color w:val="auto"/>
                <w:sz w:val="22"/>
                <w:szCs w:val="22"/>
              </w:rPr>
            </w:rPrChange>
          </w:rPr>
          <w:delText xml:space="preserve">Appendix </w:delText>
        </w:r>
      </w:del>
      <w:bookmarkStart w:id="395" w:name="_Toc474878129"/>
      <w:ins w:id="396" w:author="Prabhvir Saran" w:date="2017-02-14T23:19:00Z">
        <w:r w:rsidR="002832A7" w:rsidRPr="008E7E99">
          <w:t>Appendix 2</w:t>
        </w:r>
      </w:ins>
      <w:bookmarkEnd w:id="395"/>
    </w:p>
    <w:p w14:paraId="534DDB51" w14:textId="2CE5B513" w:rsidR="00A1445E" w:rsidRPr="008E7E99" w:rsidRDefault="00A1445E">
      <w:pPr>
        <w:pStyle w:val="Heading2"/>
        <w:jc w:val="center"/>
        <w:rPr>
          <w:ins w:id="397" w:author="Prabhvir Saran" w:date="2017-02-02T23:24:00Z"/>
          <w:b/>
          <w:sz w:val="36"/>
          <w:u w:val="single"/>
          <w:rPrChange w:id="398" w:author="Prabhvir Saran" w:date="2017-02-14T23:26:00Z">
            <w:rPr>
              <w:ins w:id="399" w:author="Prabhvir Saran" w:date="2017-02-02T23:24:00Z"/>
            </w:rPr>
          </w:rPrChange>
        </w:rPr>
        <w:pPrChange w:id="400" w:author="Prabhvir Saran" w:date="2017-02-14T23:26:00Z">
          <w:pPr>
            <w:pStyle w:val="Heading1"/>
            <w:ind w:left="720" w:firstLine="720"/>
            <w:jc w:val="center"/>
          </w:pPr>
        </w:pPrChange>
      </w:pPr>
      <w:bookmarkStart w:id="401" w:name="_Toc474878130"/>
      <w:ins w:id="402" w:author="Prabhvir Saran" w:date="2017-02-02T23:24:00Z">
        <w:r w:rsidRPr="008E7E99">
          <w:rPr>
            <w:b/>
            <w:sz w:val="36"/>
            <w:u w:val="single"/>
            <w:rPrChange w:id="403" w:author="Prabhvir Saran" w:date="2017-02-14T23:26:00Z">
              <w:rPr/>
            </w:rPrChange>
          </w:rPr>
          <w:t>Milestone 2: Site Map and Page Design</w:t>
        </w:r>
        <w:bookmarkEnd w:id="401"/>
      </w:ins>
    </w:p>
    <w:p w14:paraId="19251868" w14:textId="3F25FF3C" w:rsidR="005529B6" w:rsidRDefault="005529B6" w:rsidP="005529B6">
      <w:pPr>
        <w:pStyle w:val="Heading1"/>
        <w:ind w:left="720" w:firstLine="720"/>
        <w:jc w:val="center"/>
        <w:rPr>
          <w:ins w:id="404" w:author="Prabhvir Saran" w:date="2017-02-02T22:45:00Z"/>
          <w:b/>
          <w:sz w:val="44"/>
          <w:u w:val="single"/>
        </w:rPr>
      </w:pPr>
    </w:p>
    <w:p w14:paraId="485C5B13" w14:textId="77777777" w:rsidR="00A1445E" w:rsidRPr="004161ED" w:rsidRDefault="00A1445E" w:rsidP="00A1445E">
      <w:pPr>
        <w:pStyle w:val="Heading2"/>
        <w:rPr>
          <w:ins w:id="405" w:author="Prabhvir Saran" w:date="2017-02-02T23:24:00Z"/>
        </w:rPr>
      </w:pPr>
      <w:bookmarkStart w:id="406" w:name="_Toc474878131"/>
      <w:ins w:id="407" w:author="Prabhvir Saran" w:date="2017-02-02T23:24:00Z">
        <w:r w:rsidRPr="004161ED">
          <w:rPr>
            <w:sz w:val="32"/>
          </w:rPr>
          <w:t>Sitemap</w:t>
        </w:r>
        <w:bookmarkEnd w:id="406"/>
        <w:r w:rsidRPr="004161ED">
          <w:t xml:space="preserve"> </w:t>
        </w:r>
      </w:ins>
    </w:p>
    <w:p w14:paraId="5458728B" w14:textId="1A1EC81D" w:rsidR="005529B6" w:rsidRPr="005529B6" w:rsidRDefault="005529B6">
      <w:pPr>
        <w:rPr>
          <w:ins w:id="408" w:author="Prabhvir Saran" w:date="2017-02-02T16:48:00Z"/>
          <w:rPrChange w:id="409" w:author="Prabhvir Saran" w:date="2017-02-02T22:45:00Z">
            <w:rPr>
              <w:ins w:id="410" w:author="Prabhvir Saran" w:date="2017-02-02T16:48:00Z"/>
              <w:b/>
              <w:sz w:val="44"/>
              <w:u w:val="single"/>
            </w:rPr>
          </w:rPrChange>
        </w:rPr>
        <w:pPrChange w:id="411" w:author="Prabhvir Saran" w:date="2017-02-02T22:45:00Z">
          <w:pPr>
            <w:pStyle w:val="Heading1"/>
            <w:jc w:val="center"/>
          </w:pPr>
        </w:pPrChange>
      </w:pPr>
    </w:p>
    <w:bookmarkStart w:id="412" w:name="_Toc473839892"/>
    <w:bookmarkStart w:id="413" w:name="_Toc473840759"/>
    <w:bookmarkStart w:id="414" w:name="_Toc473842177"/>
    <w:bookmarkStart w:id="415" w:name="_Toc474878132"/>
    <w:p w14:paraId="6EC667E2" w14:textId="44871AA6" w:rsidR="00CE27D4" w:rsidRDefault="00717083" w:rsidP="0029077D">
      <w:pPr>
        <w:pStyle w:val="Heading1"/>
        <w:spacing w:line="360" w:lineRule="auto"/>
        <w:rPr>
          <w:ins w:id="416" w:author="Prabhvir Saran" w:date="2017-02-02T15:38:00Z"/>
          <w:b/>
          <w:color w:val="4472C4" w:themeColor="accent1"/>
          <w:sz w:val="40"/>
        </w:rPr>
      </w:pPr>
      <w:ins w:id="417" w:author="Prabhvir Saran" w:date="2017-02-02T15:37:00Z">
        <w:r w:rsidRPr="004161ED">
          <w:rPr>
            <w:noProof/>
            <w:lang w:val="en-CA" w:eastAsia="en-CA"/>
          </w:rPr>
          <w:lastRenderedPageBreak/>
          <mc:AlternateContent>
            <mc:Choice Requires="wpg">
              <w:drawing>
                <wp:anchor distT="0" distB="0" distL="114300" distR="114300" simplePos="0" relativeHeight="251654144" behindDoc="0" locked="0" layoutInCell="1" allowOverlap="1" wp14:anchorId="4056CFE6" wp14:editId="1A7A3298">
                  <wp:simplePos x="0" y="0"/>
                  <wp:positionH relativeFrom="margin">
                    <wp:posOffset>-353833</wp:posOffset>
                  </wp:positionH>
                  <wp:positionV relativeFrom="paragraph">
                    <wp:posOffset>239616</wp:posOffset>
                  </wp:positionV>
                  <wp:extent cx="6838122" cy="2580198"/>
                  <wp:effectExtent l="0" t="0" r="20320" b="10795"/>
                  <wp:wrapNone/>
                  <wp:docPr id="23" name="Group 23"/>
                  <wp:cNvGraphicFramePr/>
                  <a:graphic xmlns:a="http://schemas.openxmlformats.org/drawingml/2006/main">
                    <a:graphicData uri="http://schemas.microsoft.com/office/word/2010/wordprocessingGroup">
                      <wpg:wgp>
                        <wpg:cNvGrpSpPr/>
                        <wpg:grpSpPr>
                          <a:xfrm>
                            <a:off x="0" y="0"/>
                            <a:ext cx="6838122" cy="2580198"/>
                            <a:chOff x="0" y="0"/>
                            <a:chExt cx="7100888" cy="2466975"/>
                          </a:xfrm>
                        </wpg:grpSpPr>
                        <wps:wsp>
                          <wps:cNvPr id="2" name="Text Box 2"/>
                          <wps:cNvSpPr txBox="1"/>
                          <wps:spPr>
                            <a:xfrm>
                              <a:off x="2595563" y="0"/>
                              <a:ext cx="1000125" cy="457200"/>
                            </a:xfrm>
                            <a:prstGeom prst="rect">
                              <a:avLst/>
                            </a:prstGeom>
                            <a:solidFill>
                              <a:schemeClr val="lt1"/>
                            </a:solidFill>
                            <a:ln w="6350">
                              <a:solidFill>
                                <a:prstClr val="black"/>
                              </a:solidFill>
                            </a:ln>
                          </wps:spPr>
                          <wps:txbx>
                            <w:txbxContent>
                              <w:p w14:paraId="389BBDD4" w14:textId="77777777" w:rsidR="00CE27D4" w:rsidRDefault="00CE27D4" w:rsidP="00CE27D4">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14400" y="957263"/>
                              <a:ext cx="1000125" cy="457200"/>
                            </a:xfrm>
                            <a:prstGeom prst="rect">
                              <a:avLst/>
                            </a:prstGeom>
                            <a:solidFill>
                              <a:schemeClr val="lt1"/>
                            </a:solidFill>
                            <a:ln w="6350">
                              <a:solidFill>
                                <a:prstClr val="black"/>
                              </a:solidFill>
                            </a:ln>
                          </wps:spPr>
                          <wps:txbx>
                            <w:txbxContent>
                              <w:p w14:paraId="0748E986" w14:textId="51382757" w:rsidR="00CE27D4" w:rsidRDefault="00CE27D4" w:rsidP="00CE27D4">
                                <w:pPr>
                                  <w:jc w:val="center"/>
                                </w:pPr>
                                <w:r>
                                  <w:t>H</w:t>
                                </w:r>
                                <w:ins w:id="418" w:author="Prabhvir Saran" w:date="2017-02-02T22:56:00Z">
                                  <w:r w:rsidR="00953782">
                                    <w:t>EMA</w:t>
                                  </w:r>
                                </w:ins>
                                <w:del w:id="419" w:author="Prabhvir Saran" w:date="2017-02-02T22:56:00Z">
                                  <w:r w:rsidDel="00953782">
                                    <w:delText>ema</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4310063" y="919163"/>
                              <a:ext cx="1000125" cy="457200"/>
                            </a:xfrm>
                            <a:prstGeom prst="rect">
                              <a:avLst/>
                            </a:prstGeom>
                            <a:solidFill>
                              <a:schemeClr val="lt1"/>
                            </a:solidFill>
                            <a:ln w="6350">
                              <a:solidFill>
                                <a:prstClr val="black"/>
                              </a:solidFill>
                            </a:ln>
                          </wps:spPr>
                          <wps:txbx>
                            <w:txbxContent>
                              <w:p w14:paraId="34F2A018" w14:textId="77777777" w:rsidR="00CE27D4" w:rsidRDefault="00CE27D4" w:rsidP="00CE27D4">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076950" y="938213"/>
                              <a:ext cx="1023938" cy="457200"/>
                            </a:xfrm>
                            <a:prstGeom prst="rect">
                              <a:avLst/>
                            </a:prstGeom>
                            <a:solidFill>
                              <a:schemeClr val="lt1"/>
                            </a:solidFill>
                            <a:ln w="6350">
                              <a:solidFill>
                                <a:prstClr val="black"/>
                              </a:solidFill>
                            </a:ln>
                          </wps:spPr>
                          <wps:txbx>
                            <w:txbxContent>
                              <w:p w14:paraId="73AA297D" w14:textId="4CFAEDB5" w:rsidR="00CE27D4" w:rsidRDefault="00CE27D4" w:rsidP="00CE27D4">
                                <w:pPr>
                                  <w:jc w:val="center"/>
                                </w:pPr>
                                <w:r>
                                  <w:t>Login/</w:t>
                                </w:r>
                                <w:ins w:id="420" w:author="Prabhvir Saran" w:date="2017-02-02T22:42:00Z">
                                  <w:r w:rsidR="005529B6">
                                    <w:t>Signup</w:t>
                                  </w:r>
                                </w:ins>
                                <w:del w:id="421" w:author="Prabhvir Saran" w:date="2017-02-02T22:42:00Z">
                                  <w:r w:rsidDel="005529B6">
                                    <w:delText>Register</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2009775"/>
                              <a:ext cx="1000125" cy="457200"/>
                            </a:xfrm>
                            <a:prstGeom prst="rect">
                              <a:avLst/>
                            </a:prstGeom>
                            <a:solidFill>
                              <a:schemeClr val="lt1"/>
                            </a:solidFill>
                            <a:ln w="6350">
                              <a:solidFill>
                                <a:prstClr val="black"/>
                              </a:solidFill>
                            </a:ln>
                          </wps:spPr>
                          <wps:txbx>
                            <w:txbxContent>
                              <w:p w14:paraId="329D20BF" w14:textId="77777777" w:rsidR="00CE27D4" w:rsidRDefault="00CE27D4" w:rsidP="00CE27D4">
                                <w:pPr>
                                  <w:jc w:val="center"/>
                                </w:pPr>
                                <w:r>
                                  <w:t>About 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409700" y="2009775"/>
                              <a:ext cx="1000125" cy="457200"/>
                            </a:xfrm>
                            <a:prstGeom prst="rect">
                              <a:avLst/>
                            </a:prstGeom>
                            <a:solidFill>
                              <a:schemeClr val="lt1"/>
                            </a:solidFill>
                            <a:ln w="6350">
                              <a:solidFill>
                                <a:prstClr val="black"/>
                              </a:solidFill>
                            </a:ln>
                          </wps:spPr>
                          <wps:txbx>
                            <w:txbxContent>
                              <w:p w14:paraId="3E8DBE14" w14:textId="77777777" w:rsidR="00CE27D4" w:rsidRDefault="00CE27D4" w:rsidP="00CE27D4">
                                <w:pPr>
                                  <w:jc w:val="center"/>
                                </w:pPr>
                                <w:r>
                                  <w:t>Styles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2752725" y="1990725"/>
                              <a:ext cx="1000125" cy="457200"/>
                            </a:xfrm>
                            <a:prstGeom prst="rect">
                              <a:avLst/>
                            </a:prstGeom>
                            <a:solidFill>
                              <a:schemeClr val="lt1"/>
                            </a:solidFill>
                            <a:ln w="6350">
                              <a:solidFill>
                                <a:prstClr val="black"/>
                              </a:solidFill>
                            </a:ln>
                          </wps:spPr>
                          <wps:txbx>
                            <w:txbxContent>
                              <w:p w14:paraId="500BAFCC" w14:textId="77777777" w:rsidR="00CE27D4" w:rsidRDefault="00CE27D4" w:rsidP="00CE27D4">
                                <w:pPr>
                                  <w:jc w:val="center"/>
                                </w:pPr>
                                <w:r>
                                  <w:t>HEMA in 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4095750" y="2000250"/>
                              <a:ext cx="1000125" cy="457200"/>
                            </a:xfrm>
                            <a:prstGeom prst="rect">
                              <a:avLst/>
                            </a:prstGeom>
                            <a:solidFill>
                              <a:schemeClr val="lt1"/>
                            </a:solidFill>
                            <a:ln w="6350">
                              <a:solidFill>
                                <a:prstClr val="black"/>
                              </a:solidFill>
                            </a:ln>
                          </wps:spPr>
                          <wps:txbx>
                            <w:txbxContent>
                              <w:p w14:paraId="76F91948" w14:textId="77777777" w:rsidR="00CE27D4" w:rsidRDefault="00CE27D4" w:rsidP="00CE27D4">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5200650" y="1990725"/>
                              <a:ext cx="1000125" cy="457200"/>
                            </a:xfrm>
                            <a:prstGeom prst="rect">
                              <a:avLst/>
                            </a:prstGeom>
                            <a:solidFill>
                              <a:schemeClr val="lt1"/>
                            </a:solidFill>
                            <a:ln w="6350">
                              <a:solidFill>
                                <a:prstClr val="black"/>
                              </a:solidFill>
                            </a:ln>
                          </wps:spPr>
                          <wps:txbx>
                            <w:txbxContent>
                              <w:p w14:paraId="7193EBE0" w14:textId="77777777" w:rsidR="00CE27D4" w:rsidRDefault="00CE27D4" w:rsidP="00CE27D4">
                                <w:pPr>
                                  <w:jc w:val="center"/>
                                </w:pPr>
                                <w:r>
                                  <w:t>Meet the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1347788" y="247650"/>
                              <a:ext cx="1190625" cy="709613"/>
                            </a:xfrm>
                            <a:prstGeom prst="bentConnector3">
                              <a:avLst>
                                <a:gd name="adj1" fmla="val 989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3614738" y="152400"/>
                              <a:ext cx="3004820" cy="756920"/>
                            </a:xfrm>
                            <a:prstGeom prst="bentConnector3">
                              <a:avLst>
                                <a:gd name="adj1" fmla="val 1000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a:off x="3614738" y="328613"/>
                              <a:ext cx="1137920" cy="580707"/>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flipH="1">
                              <a:off x="390525" y="1295400"/>
                              <a:ext cx="509588" cy="666750"/>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a:off x="1666875" y="1414463"/>
                              <a:ext cx="45719" cy="585787"/>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a:off x="1928813" y="1204913"/>
                              <a:ext cx="1190625" cy="794702"/>
                            </a:xfrm>
                            <a:prstGeom prst="bentConnector3">
                              <a:avLst>
                                <a:gd name="adj1" fmla="val 10083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flipH="1">
                              <a:off x="4524375" y="1376363"/>
                              <a:ext cx="45719" cy="642937"/>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wps:spPr>
                            <a:xfrm>
                              <a:off x="5300663" y="1219200"/>
                              <a:ext cx="400050" cy="771525"/>
                            </a:xfrm>
                            <a:prstGeom prst="bentConnector3">
                              <a:avLst>
                                <a:gd name="adj1" fmla="val 101804"/>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056CFE6" id="Group 23" o:spid="_x0000_s1030" style="position:absolute;margin-left:-27.85pt;margin-top:18.85pt;width:538.45pt;height:203.15pt;z-index:251654144;mso-position-horizontal-relative:margin;mso-width-relative:margin;mso-height-relative:margin" coordsize="71008,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">
                  <v:shape id="Text Box 2" o:spid="_x0000_s1031" type="#_x0000_t202" style="position:absolute;left:25955;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" fillcolor="white [3201]" strokeweight=".5pt">
                    <v:textbox>
                      <w:txbxContent>
                        <w:p w14:paraId="389BBDD4" w14:textId="77777777" w:rsidR="00CE27D4" w:rsidRDefault="00CE27D4" w:rsidP="00CE27D4">
                          <w:pPr>
                            <w:jc w:val="center"/>
                          </w:pPr>
                          <w:r>
                            <w:t>Home</w:t>
                          </w:r>
                        </w:p>
                      </w:txbxContent>
                    </v:textbox>
                  </v:shape>
                  <v:shape id="Text Box 4" o:spid="_x0000_s1032" type="#_x0000_t202" style="position:absolute;left:9144;top:9572;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" fillcolor="white [3201]" strokeweight=".5pt">
                    <v:textbox>
                      <w:txbxContent>
                        <w:p w14:paraId="0748E986" w14:textId="51382757" w:rsidR="00CE27D4" w:rsidRDefault="00CE27D4" w:rsidP="00CE27D4">
                          <w:pPr>
                            <w:jc w:val="center"/>
                          </w:pPr>
                          <w:r>
                            <w:t>H</w:t>
                          </w:r>
                          <w:ins w:id="125" w:author="Prabhvir Saran" w:date="2017-02-02T22:56:00Z">
                            <w:r w:rsidR="00953782">
                              <w:t>EMA</w:t>
                            </w:r>
                          </w:ins>
                          <w:del w:id="126" w:author="Prabhvir Saran" w:date="2017-02-02T22:56:00Z">
                            <w:r w:rsidDel="00953782">
                              <w:delText>ema</w:delText>
                            </w:r>
                          </w:del>
                        </w:p>
                      </w:txbxContent>
                    </v:textbox>
                  </v:shape>
                  <v:shape id="Text Box 5" o:spid="_x0000_s1033" type="#_x0000_t202" style="position:absolute;left:43100;top:9191;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" fillcolor="white [3201]" strokeweight=".5pt">
                    <v:textbox>
                      <w:txbxContent>
                        <w:p w14:paraId="34F2A018" w14:textId="77777777" w:rsidR="00CE27D4" w:rsidRDefault="00CE27D4" w:rsidP="00CE27D4">
                          <w:pPr>
                            <w:jc w:val="center"/>
                          </w:pPr>
                          <w:r>
                            <w:t>About us</w:t>
                          </w:r>
                        </w:p>
                      </w:txbxContent>
                    </v:textbox>
                  </v:shape>
                  <v:shape id="Text Box 6" o:spid="_x0000_s1034" type="#_x0000_t202" style="position:absolute;left:60769;top:9382;width:1023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" fillcolor="white [3201]" strokeweight=".5pt">
                    <v:textbox>
                      <w:txbxContent>
                        <w:p w14:paraId="73AA297D" w14:textId="4CFAEDB5" w:rsidR="00CE27D4" w:rsidRDefault="00CE27D4" w:rsidP="00CE27D4">
                          <w:pPr>
                            <w:jc w:val="center"/>
                          </w:pPr>
                          <w:r>
                            <w:t>Login/</w:t>
                          </w:r>
                          <w:ins w:id="127" w:author="Prabhvir Saran" w:date="2017-02-02T22:42:00Z">
                            <w:r w:rsidR="005529B6">
                              <w:t>Signup</w:t>
                            </w:r>
                          </w:ins>
                          <w:del w:id="128" w:author="Prabhvir Saran" w:date="2017-02-02T22:42:00Z">
                            <w:r w:rsidDel="005529B6">
                              <w:delText>Register</w:delText>
                            </w:r>
                          </w:del>
                        </w:p>
                      </w:txbxContent>
                    </v:textbox>
                  </v:shape>
                  <v:shape id="Text Box 7" o:spid="_x0000_s1035" type="#_x0000_t202" style="position:absolute;top:2009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" fillcolor="white [3201]" strokeweight=".5pt">
                    <v:textbox>
                      <w:txbxContent>
                        <w:p w14:paraId="329D20BF" w14:textId="77777777" w:rsidR="00CE27D4" w:rsidRDefault="00CE27D4" w:rsidP="00CE27D4">
                          <w:pPr>
                            <w:jc w:val="center"/>
                          </w:pPr>
                          <w:r>
                            <w:t>About Hema</w:t>
                          </w:r>
                        </w:p>
                      </w:txbxContent>
                    </v:textbox>
                  </v:shape>
                  <v:shape id="Text Box 8" o:spid="_x0000_s1036" type="#_x0000_t202" style="position:absolute;left:14097;top:2009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" fillcolor="white [3201]" strokeweight=".5pt">
                    <v:textbox>
                      <w:txbxContent>
                        <w:p w14:paraId="3E8DBE14" w14:textId="77777777" w:rsidR="00CE27D4" w:rsidRDefault="00CE27D4" w:rsidP="00CE27D4">
                          <w:pPr>
                            <w:jc w:val="center"/>
                          </w:pPr>
                          <w:r>
                            <w:t>Styles</w:t>
                          </w:r>
                        </w:p>
                      </w:txbxContent>
                    </v:textbox>
                  </v:shape>
                  <v:shape id="Text Box 9" o:spid="_x0000_s1037" type="#_x0000_t202" style="position:absolute;left:27527;top:1990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" fillcolor="white [3201]" strokeweight=".5pt">
                    <v:textbox>
                      <w:txbxContent>
                        <w:p w14:paraId="500BAFCC" w14:textId="77777777" w:rsidR="00CE27D4" w:rsidRDefault="00CE27D4" w:rsidP="00CE27D4">
                          <w:pPr>
                            <w:jc w:val="center"/>
                          </w:pPr>
                          <w:r>
                            <w:t>HEMA in BC</w:t>
                          </w:r>
                        </w:p>
                      </w:txbxContent>
                    </v:textbox>
                  </v:shape>
                  <v:shape id="Text Box 10" o:spid="_x0000_s1038" type="#_x0000_t202" style="position:absolute;left:40957;top:20002;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" fillcolor="white [3201]" strokeweight=".5pt">
                    <v:textbox>
                      <w:txbxContent>
                        <w:p w14:paraId="76F91948" w14:textId="77777777" w:rsidR="00CE27D4" w:rsidRDefault="00CE27D4" w:rsidP="00CE27D4">
                          <w:pPr>
                            <w:jc w:val="center"/>
                          </w:pPr>
                          <w:r>
                            <w:t>Contact</w:t>
                          </w:r>
                        </w:p>
                      </w:txbxContent>
                    </v:textbox>
                  </v:shape>
                  <v:shape id="Text Box 11" o:spid="_x0000_s1039" type="#_x0000_t202" style="position:absolute;left:52006;top:1990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" fillcolor="white [3201]" strokeweight=".5pt">
                    <v:textbox>
                      <w:txbxContent>
                        <w:p w14:paraId="7193EBE0" w14:textId="77777777" w:rsidR="00CE27D4" w:rsidRDefault="00CE27D4" w:rsidP="00CE27D4">
                          <w:pPr>
                            <w:jc w:val="center"/>
                          </w:pPr>
                          <w:r>
                            <w:t>Meet the team</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40" type="#_x0000_t34" style="position:absolute;left:13477;top:2476;width:11907;height:709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" adj="21379" strokecolor="#4472c4 [3204]" strokeweight=".5pt">
                    <v:stroke endarrow="block"/>
                  </v:shape>
                  <v:shape id="Elbow Connector 16" o:spid="_x0000_s1041" type="#_x0000_t34" style="position:absolute;left:36147;top:1524;width:30048;height:75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" adj="21611" strokecolor="#4472c4 [3204]" strokeweight=".5pt">
                    <v:stroke endarrow="block"/>
                  </v:shape>
                  <v:shape id="Elbow Connector 17" o:spid="_x0000_s1042" type="#_x0000_t34" style="position:absolute;left:36147;top:3286;width:11379;height:58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" adj="21724" strokecolor="#4472c4 [3204]" strokeweight=".5pt">
                    <v:stroke endarrow="block"/>
                  </v:shape>
                  <v:shape id="Elbow Connector 18" o:spid="_x0000_s1043" type="#_x0000_t34" style="position:absolute;left:3905;top:12954;width:5096;height:66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" adj="21724" strokecolor="#4472c4 [3204]" strokeweight=".5pt">
                    <v:stroke endarrow="block"/>
                  </v:shape>
                  <v:shape id="Elbow Connector 19" o:spid="_x0000_s1044" type="#_x0000_t34" style="position:absolute;left:16668;top:14144;width:457;height:58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" adj="21724" strokecolor="#4472c4 [3204]" strokeweight=".5pt">
                    <v:stroke endarrow="block"/>
                  </v:shape>
                  <v:shape id="Elbow Connector 20" o:spid="_x0000_s1045" type="#_x0000_t34" style="position:absolute;left:19288;top:12049;width:11906;height:794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" adj="21779" strokecolor="#4472c4 [3204]" strokeweight=".5pt">
                    <v:stroke endarrow="block"/>
                  </v:shape>
                  <v:shape id="Elbow Connector 21" o:spid="_x0000_s1046" type="#_x0000_t34" style="position:absolute;left:45243;top:13763;width:457;height:643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" adj="21724" strokecolor="#4472c4 [3204]" strokeweight=".5pt">
                    <v:stroke endarrow="block"/>
                  </v:shape>
                  <v:shape id="Elbow Connector 22" o:spid="_x0000_s1047" type="#_x0000_t34" style="position:absolute;left:53006;top:12192;width:4001;height:77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" adj="21990" strokecolor="#4472c4 [3204]" strokeweight=".5pt">
                    <v:stroke endarrow="block"/>
                  </v:shape>
                  <w10:wrap anchorx="margin"/>
                </v:group>
              </w:pict>
            </mc:Fallback>
          </mc:AlternateContent>
        </w:r>
      </w:ins>
      <w:bookmarkEnd w:id="412"/>
      <w:bookmarkEnd w:id="413"/>
      <w:bookmarkEnd w:id="414"/>
      <w:bookmarkEnd w:id="415"/>
    </w:p>
    <w:p w14:paraId="3A024865" w14:textId="77777777" w:rsidR="00CE27D4" w:rsidRDefault="00CE27D4" w:rsidP="0029077D">
      <w:pPr>
        <w:pStyle w:val="Heading1"/>
        <w:spacing w:line="360" w:lineRule="auto"/>
        <w:rPr>
          <w:ins w:id="422" w:author="Prabhvir Saran" w:date="2017-02-02T15:38:00Z"/>
          <w:b/>
          <w:color w:val="4472C4" w:themeColor="accent1"/>
          <w:sz w:val="40"/>
        </w:rPr>
      </w:pPr>
    </w:p>
    <w:p w14:paraId="0E69E9CC" w14:textId="77777777" w:rsidR="00CE27D4" w:rsidRDefault="00CE27D4" w:rsidP="0029077D">
      <w:pPr>
        <w:pStyle w:val="Heading1"/>
        <w:spacing w:line="360" w:lineRule="auto"/>
        <w:rPr>
          <w:ins w:id="423" w:author="Prabhvir Saran" w:date="2017-02-02T15:38:00Z"/>
          <w:b/>
          <w:color w:val="4472C4" w:themeColor="accent1"/>
          <w:sz w:val="40"/>
        </w:rPr>
      </w:pPr>
    </w:p>
    <w:p w14:paraId="40AD9E00" w14:textId="77777777" w:rsidR="00CE27D4" w:rsidRDefault="00CE27D4" w:rsidP="0029077D">
      <w:pPr>
        <w:pStyle w:val="Heading1"/>
        <w:spacing w:line="360" w:lineRule="auto"/>
        <w:rPr>
          <w:ins w:id="424" w:author="Prabhvir Saran" w:date="2017-02-02T15:38:00Z"/>
          <w:b/>
          <w:color w:val="4472C4" w:themeColor="accent1"/>
          <w:sz w:val="40"/>
        </w:rPr>
      </w:pPr>
    </w:p>
    <w:p w14:paraId="2EA24C7C" w14:textId="77777777" w:rsidR="006641F0" w:rsidRDefault="006641F0" w:rsidP="00CE27D4">
      <w:pPr>
        <w:pStyle w:val="Heading2"/>
        <w:rPr>
          <w:ins w:id="425" w:author="Prabhvir Saran" w:date="2017-02-02T15:47:00Z"/>
          <w:rFonts w:ascii="Calibri" w:hAnsi="Calibri" w:cs="Calibri"/>
          <w:b/>
          <w:bCs/>
          <w:color w:val="2F5496"/>
        </w:rPr>
      </w:pPr>
    </w:p>
    <w:p w14:paraId="101DFCCC" w14:textId="77777777" w:rsidR="00EC6476" w:rsidRDefault="00EC6476" w:rsidP="004161ED">
      <w:pPr>
        <w:pStyle w:val="Heading3"/>
        <w:rPr>
          <w:ins w:id="426" w:author="Prabhvir Saran" w:date="2017-02-02T16:05:00Z"/>
          <w:sz w:val="28"/>
          <w:u w:val="single"/>
        </w:rPr>
      </w:pPr>
    </w:p>
    <w:p w14:paraId="0C2719A3" w14:textId="77777777" w:rsidR="005529B6" w:rsidRDefault="005529B6">
      <w:pPr>
        <w:rPr>
          <w:ins w:id="427" w:author="Prabhvir Saran" w:date="2017-02-02T22:45:00Z"/>
        </w:rPr>
        <w:pPrChange w:id="428" w:author="Prabhvir Saran" w:date="2017-02-02T16:49:00Z">
          <w:pPr>
            <w:pStyle w:val="Heading3"/>
          </w:pPr>
        </w:pPrChange>
      </w:pPr>
    </w:p>
    <w:p w14:paraId="1C1A9965" w14:textId="054C3D08" w:rsidR="00903FA7" w:rsidRPr="00553070" w:rsidRDefault="005529B6">
      <w:pPr>
        <w:pStyle w:val="Heading3"/>
        <w:rPr>
          <w:ins w:id="429" w:author="Prabhvir Saran" w:date="2017-02-02T22:59:00Z"/>
          <w:sz w:val="26"/>
          <w:szCs w:val="26"/>
          <w:rPrChange w:id="430" w:author="Prabhvir Saran" w:date="2017-02-02T23:39:00Z">
            <w:rPr>
              <w:ins w:id="431" w:author="Prabhvir Saran" w:date="2017-02-02T22:59:00Z"/>
            </w:rPr>
          </w:rPrChange>
        </w:rPr>
      </w:pPr>
      <w:bookmarkStart w:id="432" w:name="_Toc474878133"/>
      <w:ins w:id="433" w:author="Prabhvir Saran" w:date="2017-02-02T22:43:00Z">
        <w:r w:rsidRPr="00553070">
          <w:rPr>
            <w:sz w:val="26"/>
            <w:szCs w:val="26"/>
            <w:rPrChange w:id="434" w:author="Prabhvir Saran" w:date="2017-02-02T23:39:00Z">
              <w:rPr/>
            </w:rPrChange>
          </w:rPr>
          <w:t>Site map explained</w:t>
        </w:r>
        <w:bookmarkEnd w:id="432"/>
        <w:r w:rsidRPr="00553070">
          <w:rPr>
            <w:sz w:val="26"/>
            <w:szCs w:val="26"/>
            <w:rPrChange w:id="435" w:author="Prabhvir Saran" w:date="2017-02-02T23:39:00Z">
              <w:rPr/>
            </w:rPrChange>
          </w:rPr>
          <w:t xml:space="preserve"> </w:t>
        </w:r>
      </w:ins>
    </w:p>
    <w:p w14:paraId="58CE117B" w14:textId="77777777" w:rsidR="00953782" w:rsidRPr="00487BA1" w:rsidRDefault="00953782">
      <w:pPr>
        <w:rPr>
          <w:ins w:id="436" w:author="Prabhvir Saran" w:date="2017-02-02T22:56:00Z"/>
        </w:rPr>
        <w:pPrChange w:id="437" w:author="Prabhvir Saran" w:date="2017-02-02T22:59:00Z">
          <w:pPr>
            <w:pStyle w:val="Heading3"/>
          </w:pPr>
        </w:pPrChange>
      </w:pPr>
    </w:p>
    <w:p w14:paraId="75EC4CD3" w14:textId="77777777" w:rsidR="00953782" w:rsidRPr="00487BA1" w:rsidRDefault="00953782">
      <w:pPr>
        <w:rPr>
          <w:ins w:id="438" w:author="Prabhvir Saran" w:date="2017-02-02T22:59:00Z"/>
          <w:rFonts w:cstheme="minorHAnsi"/>
        </w:rPr>
        <w:pPrChange w:id="439" w:author="Prabhvir Saran" w:date="2017-02-02T22:56:00Z">
          <w:pPr>
            <w:pStyle w:val="Heading3"/>
          </w:pPr>
        </w:pPrChange>
      </w:pPr>
      <w:ins w:id="440" w:author="Prabhvir Saran" w:date="2017-02-02T22:56:00Z">
        <w:r w:rsidRPr="00553070">
          <w:rPr>
            <w:rFonts w:cstheme="minorHAnsi"/>
            <w:sz w:val="24"/>
            <w:szCs w:val="24"/>
            <w:rPrChange w:id="441" w:author="Prabhvir Saran" w:date="2017-02-02T23:38:00Z">
              <w:rPr/>
            </w:rPrChange>
          </w:rPr>
          <w:t>Home</w:t>
        </w:r>
      </w:ins>
    </w:p>
    <w:p w14:paraId="580CFF53" w14:textId="6A1655F3" w:rsidR="00953782" w:rsidRPr="00553070" w:rsidRDefault="00953782">
      <w:pPr>
        <w:pStyle w:val="ListParagraph"/>
        <w:numPr>
          <w:ilvl w:val="0"/>
          <w:numId w:val="13"/>
        </w:numPr>
        <w:rPr>
          <w:ins w:id="442" w:author="Prabhvir Saran" w:date="2017-02-02T15:39:00Z"/>
          <w:rFonts w:cstheme="minorHAnsi"/>
          <w:sz w:val="24"/>
          <w:rPrChange w:id="443" w:author="Prabhvir Saran" w:date="2017-02-02T23:38:00Z">
            <w:rPr>
              <w:ins w:id="444" w:author="Prabhvir Saran" w:date="2017-02-02T15:39:00Z"/>
              <w:sz w:val="28"/>
            </w:rPr>
          </w:rPrChange>
        </w:rPr>
        <w:pPrChange w:id="445" w:author="Prabhvir Saran" w:date="2017-02-02T22:59:00Z">
          <w:pPr>
            <w:pStyle w:val="Heading3"/>
          </w:pPr>
        </w:pPrChange>
      </w:pPr>
      <w:ins w:id="446" w:author="Prabhvir Saran" w:date="2017-02-02T22:57:00Z">
        <w:r w:rsidRPr="00553070">
          <w:rPr>
            <w:rFonts w:cstheme="minorHAnsi"/>
            <w:sz w:val="24"/>
            <w:szCs w:val="24"/>
            <w:rPrChange w:id="447" w:author="Prabhvir Saran" w:date="2017-02-02T23:38:00Z">
              <w:rPr/>
            </w:rPrChange>
          </w:rPr>
          <w:t xml:space="preserve">The home page would have a picture representing HEMA, a quick </w:t>
        </w:r>
      </w:ins>
      <w:ins w:id="448" w:author="Prabhvir Saran" w:date="2017-02-02T22:58:00Z">
        <w:r w:rsidRPr="00553070">
          <w:rPr>
            <w:rFonts w:cstheme="minorHAnsi"/>
            <w:sz w:val="24"/>
            <w:szCs w:val="24"/>
            <w:rPrChange w:id="449" w:author="Prabhvir Saran" w:date="2017-02-02T23:38:00Z">
              <w:rPr/>
            </w:rPrChange>
          </w:rPr>
          <w:t xml:space="preserve">introduction and some facts about HEMA. </w:t>
        </w:r>
      </w:ins>
    </w:p>
    <w:p w14:paraId="74503960" w14:textId="2121BAD2" w:rsidR="00CE27D4" w:rsidRPr="00553070" w:rsidRDefault="00953782">
      <w:pPr>
        <w:rPr>
          <w:ins w:id="450" w:author="Prabhvir Saran" w:date="2017-02-02T15:39:00Z"/>
          <w:rFonts w:cstheme="minorHAnsi"/>
          <w:sz w:val="24"/>
          <w:szCs w:val="24"/>
          <w:rPrChange w:id="451" w:author="Prabhvir Saran" w:date="2017-02-02T23:38:00Z">
            <w:rPr>
              <w:ins w:id="452" w:author="Prabhvir Saran" w:date="2017-02-02T15:39:00Z"/>
            </w:rPr>
          </w:rPrChange>
        </w:rPr>
        <w:pPrChange w:id="453" w:author="Prabhvir Saran" w:date="2017-02-02T22:56:00Z">
          <w:pPr>
            <w:pStyle w:val="Heading4"/>
          </w:pPr>
        </w:pPrChange>
      </w:pPr>
      <w:ins w:id="454" w:author="Prabhvir Saran" w:date="2017-02-02T15:39:00Z">
        <w:r w:rsidRPr="00553070">
          <w:rPr>
            <w:rFonts w:cstheme="minorHAnsi"/>
            <w:sz w:val="24"/>
            <w:szCs w:val="24"/>
            <w:rPrChange w:id="455" w:author="Prabhvir Saran" w:date="2017-02-02T23:38:00Z">
              <w:rPr/>
            </w:rPrChange>
          </w:rPr>
          <w:t>HEMA</w:t>
        </w:r>
        <w:r w:rsidR="00CE27D4" w:rsidRPr="00553070">
          <w:rPr>
            <w:rFonts w:cstheme="minorHAnsi"/>
            <w:sz w:val="24"/>
            <w:szCs w:val="24"/>
            <w:rPrChange w:id="456" w:author="Prabhvir Saran" w:date="2017-02-02T23:38:00Z">
              <w:rPr/>
            </w:rPrChange>
          </w:rPr>
          <w:t xml:space="preserve"> (drop down menu, not an actual page)</w:t>
        </w:r>
      </w:ins>
    </w:p>
    <w:p w14:paraId="44B60F03" w14:textId="77777777" w:rsidR="00CE27D4" w:rsidRPr="00553070" w:rsidRDefault="00CE27D4" w:rsidP="00CE27D4">
      <w:pPr>
        <w:pStyle w:val="NormalWeb"/>
        <w:numPr>
          <w:ilvl w:val="0"/>
          <w:numId w:val="8"/>
        </w:numPr>
        <w:spacing w:before="0" w:beforeAutospacing="0" w:after="0" w:afterAutospacing="0"/>
        <w:textAlignment w:val="baseline"/>
        <w:rPr>
          <w:ins w:id="457" w:author="Prabhvir Saran" w:date="2017-02-02T15:39:00Z"/>
          <w:rFonts w:asciiTheme="minorHAnsi" w:hAnsiTheme="minorHAnsi" w:cstheme="minorHAnsi"/>
          <w:color w:val="000000"/>
          <w:rPrChange w:id="458" w:author="Prabhvir Saran" w:date="2017-02-02T23:38:00Z">
            <w:rPr>
              <w:ins w:id="459" w:author="Prabhvir Saran" w:date="2017-02-02T15:39:00Z"/>
              <w:rFonts w:ascii="Arial" w:hAnsi="Arial" w:cs="Arial"/>
              <w:color w:val="000000"/>
            </w:rPr>
          </w:rPrChange>
        </w:rPr>
      </w:pPr>
      <w:ins w:id="460" w:author="Prabhvir Saran" w:date="2017-02-02T15:39:00Z">
        <w:r w:rsidRPr="00553070">
          <w:rPr>
            <w:rFonts w:asciiTheme="minorHAnsi" w:hAnsiTheme="minorHAnsi" w:cstheme="minorHAnsi"/>
            <w:color w:val="000000"/>
            <w:rPrChange w:id="461" w:author="Prabhvir Saran" w:date="2017-02-02T23:38:00Z">
              <w:rPr>
                <w:rFonts w:ascii="Calibri" w:hAnsi="Calibri" w:cs="Calibri"/>
                <w:color w:val="000000"/>
              </w:rPr>
            </w:rPrChange>
          </w:rPr>
          <w:t>About HEMA</w:t>
        </w:r>
      </w:ins>
    </w:p>
    <w:p w14:paraId="176AB8BD" w14:textId="77777777" w:rsidR="00CE27D4" w:rsidRPr="00553070" w:rsidRDefault="00CE27D4" w:rsidP="00CE27D4">
      <w:pPr>
        <w:pStyle w:val="NormalWeb"/>
        <w:numPr>
          <w:ilvl w:val="1"/>
          <w:numId w:val="9"/>
        </w:numPr>
        <w:spacing w:before="0" w:beforeAutospacing="0" w:after="0" w:afterAutospacing="0"/>
        <w:textAlignment w:val="baseline"/>
        <w:rPr>
          <w:ins w:id="462" w:author="Prabhvir Saran" w:date="2017-02-02T15:39:00Z"/>
          <w:rFonts w:asciiTheme="minorHAnsi" w:hAnsiTheme="minorHAnsi" w:cstheme="minorHAnsi"/>
          <w:color w:val="000000"/>
          <w:rPrChange w:id="463" w:author="Prabhvir Saran" w:date="2017-02-02T23:38:00Z">
            <w:rPr>
              <w:ins w:id="464" w:author="Prabhvir Saran" w:date="2017-02-02T15:39:00Z"/>
              <w:rFonts w:ascii="Arial" w:hAnsi="Arial" w:cs="Arial"/>
              <w:color w:val="000000"/>
            </w:rPr>
          </w:rPrChange>
        </w:rPr>
      </w:pPr>
      <w:ins w:id="465" w:author="Prabhvir Saran" w:date="2017-02-02T15:39:00Z">
        <w:r w:rsidRPr="00553070">
          <w:rPr>
            <w:rFonts w:asciiTheme="minorHAnsi" w:hAnsiTheme="minorHAnsi" w:cstheme="minorHAnsi"/>
            <w:color w:val="000000"/>
            <w:rPrChange w:id="466" w:author="Prabhvir Saran" w:date="2017-02-02T23:38:00Z">
              <w:rPr>
                <w:rFonts w:ascii="Calibri" w:hAnsi="Calibri" w:cs="Calibri"/>
                <w:color w:val="000000"/>
              </w:rPr>
            </w:rPrChange>
          </w:rPr>
          <w:t>Brief overview of the history of modern HEMA and how it relates to historical arts</w:t>
        </w:r>
      </w:ins>
    </w:p>
    <w:p w14:paraId="743DEB8C" w14:textId="77777777" w:rsidR="00CE27D4" w:rsidRPr="00553070" w:rsidRDefault="00CE27D4" w:rsidP="00CE27D4">
      <w:pPr>
        <w:pStyle w:val="NormalWeb"/>
        <w:numPr>
          <w:ilvl w:val="1"/>
          <w:numId w:val="9"/>
        </w:numPr>
        <w:spacing w:before="0" w:beforeAutospacing="0" w:after="0" w:afterAutospacing="0"/>
        <w:textAlignment w:val="baseline"/>
        <w:rPr>
          <w:ins w:id="467" w:author="Prabhvir Saran" w:date="2017-02-02T15:39:00Z"/>
          <w:rFonts w:asciiTheme="minorHAnsi" w:hAnsiTheme="minorHAnsi" w:cstheme="minorHAnsi"/>
          <w:color w:val="000000"/>
          <w:rPrChange w:id="468" w:author="Prabhvir Saran" w:date="2017-02-02T23:38:00Z">
            <w:rPr>
              <w:ins w:id="469" w:author="Prabhvir Saran" w:date="2017-02-02T15:39:00Z"/>
              <w:rFonts w:ascii="Arial" w:hAnsi="Arial" w:cs="Arial"/>
              <w:color w:val="000000"/>
            </w:rPr>
          </w:rPrChange>
        </w:rPr>
      </w:pPr>
      <w:ins w:id="470" w:author="Prabhvir Saran" w:date="2017-02-02T15:39:00Z">
        <w:r w:rsidRPr="00553070">
          <w:rPr>
            <w:rFonts w:asciiTheme="minorHAnsi" w:hAnsiTheme="minorHAnsi" w:cstheme="minorHAnsi"/>
            <w:color w:val="000000"/>
            <w:rPrChange w:id="471" w:author="Prabhvir Saran" w:date="2017-02-02T23:38:00Z">
              <w:rPr>
                <w:rFonts w:ascii="Calibri" w:hAnsi="Calibri" w:cs="Calibri"/>
                <w:color w:val="000000"/>
              </w:rPr>
            </w:rPrChange>
          </w:rPr>
          <w:t>How Hema relates to and contrasts with Eastern Martial Arts as well as with Modern Martial Arts</w:t>
        </w:r>
      </w:ins>
    </w:p>
    <w:p w14:paraId="06823F3E" w14:textId="77777777" w:rsidR="00CE27D4" w:rsidRPr="00553070" w:rsidRDefault="00CE27D4" w:rsidP="00CE27D4">
      <w:pPr>
        <w:pStyle w:val="NormalWeb"/>
        <w:numPr>
          <w:ilvl w:val="0"/>
          <w:numId w:val="9"/>
        </w:numPr>
        <w:spacing w:before="0" w:beforeAutospacing="0" w:after="0" w:afterAutospacing="0"/>
        <w:textAlignment w:val="baseline"/>
        <w:rPr>
          <w:ins w:id="472" w:author="Prabhvir Saran" w:date="2017-02-02T15:39:00Z"/>
          <w:rFonts w:asciiTheme="minorHAnsi" w:hAnsiTheme="minorHAnsi" w:cstheme="minorHAnsi"/>
          <w:color w:val="000000"/>
          <w:rPrChange w:id="473" w:author="Prabhvir Saran" w:date="2017-02-02T23:38:00Z">
            <w:rPr>
              <w:ins w:id="474" w:author="Prabhvir Saran" w:date="2017-02-02T15:39:00Z"/>
              <w:rFonts w:ascii="Arial" w:hAnsi="Arial" w:cs="Arial"/>
              <w:color w:val="000000"/>
            </w:rPr>
          </w:rPrChange>
        </w:rPr>
      </w:pPr>
      <w:ins w:id="475" w:author="Prabhvir Saran" w:date="2017-02-02T15:39:00Z">
        <w:r w:rsidRPr="00553070">
          <w:rPr>
            <w:rFonts w:asciiTheme="minorHAnsi" w:hAnsiTheme="minorHAnsi" w:cstheme="minorHAnsi"/>
            <w:color w:val="000000"/>
            <w:rPrChange w:id="476" w:author="Prabhvir Saran" w:date="2017-02-02T23:38:00Z">
              <w:rPr>
                <w:rFonts w:ascii="Calibri" w:hAnsi="Calibri" w:cs="Calibri"/>
                <w:color w:val="000000"/>
              </w:rPr>
            </w:rPrChange>
          </w:rPr>
          <w:t xml:space="preserve">Styles </w:t>
        </w:r>
      </w:ins>
    </w:p>
    <w:p w14:paraId="4DC0D7DB" w14:textId="4D9EAA22" w:rsidR="00CE27D4" w:rsidRPr="00553070" w:rsidRDefault="00CE27D4" w:rsidP="00CE27D4">
      <w:pPr>
        <w:pStyle w:val="NormalWeb"/>
        <w:numPr>
          <w:ilvl w:val="1"/>
          <w:numId w:val="9"/>
        </w:numPr>
        <w:spacing w:before="0" w:beforeAutospacing="0" w:after="0" w:afterAutospacing="0"/>
        <w:textAlignment w:val="baseline"/>
        <w:rPr>
          <w:ins w:id="477" w:author="Prabhvir Saran" w:date="2017-02-02T23:28:00Z"/>
          <w:rFonts w:asciiTheme="minorHAnsi" w:hAnsiTheme="minorHAnsi" w:cstheme="minorHAnsi"/>
          <w:color w:val="000000"/>
          <w:rPrChange w:id="478" w:author="Prabhvir Saran" w:date="2017-02-02T23:38:00Z">
            <w:rPr>
              <w:ins w:id="479" w:author="Prabhvir Saran" w:date="2017-02-02T23:28:00Z"/>
              <w:rFonts w:ascii="Calibri" w:hAnsi="Calibri" w:cs="Calibri"/>
              <w:color w:val="000000"/>
            </w:rPr>
          </w:rPrChange>
        </w:rPr>
      </w:pPr>
      <w:ins w:id="480" w:author="Prabhvir Saran" w:date="2017-02-02T15:39:00Z">
        <w:r w:rsidRPr="00553070">
          <w:rPr>
            <w:rFonts w:asciiTheme="minorHAnsi" w:hAnsiTheme="minorHAnsi" w:cstheme="minorHAnsi"/>
            <w:color w:val="000000"/>
            <w:rPrChange w:id="481" w:author="Prabhvir Saran" w:date="2017-02-02T23:38:00Z">
              <w:rPr>
                <w:rFonts w:ascii="Calibri" w:hAnsi="Calibri" w:cs="Calibri"/>
                <w:color w:val="000000"/>
              </w:rPr>
            </w:rPrChange>
          </w:rPr>
          <w:t>Describes various disciplines using a div whose content changes based on user’s selection from a list, by def</w:t>
        </w:r>
        <w:r w:rsidR="006641F0" w:rsidRPr="00553070">
          <w:rPr>
            <w:rFonts w:asciiTheme="minorHAnsi" w:hAnsiTheme="minorHAnsi" w:cstheme="minorHAnsi"/>
            <w:color w:val="000000"/>
            <w:rPrChange w:id="482" w:author="Prabhvir Saran" w:date="2017-02-02T23:38:00Z">
              <w:rPr>
                <w:rFonts w:ascii="Calibri" w:hAnsi="Calibri" w:cs="Calibri"/>
                <w:color w:val="000000"/>
              </w:rPr>
            </w:rPrChange>
          </w:rPr>
          <w:t xml:space="preserve">ault gives a brief overview of </w:t>
        </w:r>
        <w:r w:rsidRPr="00553070">
          <w:rPr>
            <w:rFonts w:asciiTheme="minorHAnsi" w:hAnsiTheme="minorHAnsi" w:cstheme="minorHAnsi"/>
            <w:color w:val="000000"/>
            <w:rPrChange w:id="483" w:author="Prabhvir Saran" w:date="2017-02-02T23:38:00Z">
              <w:rPr>
                <w:rFonts w:ascii="Calibri" w:hAnsi="Calibri" w:cs="Calibri"/>
                <w:color w:val="000000"/>
              </w:rPr>
            </w:rPrChange>
          </w:rPr>
          <w:t xml:space="preserve">the different styles </w:t>
        </w:r>
      </w:ins>
    </w:p>
    <w:p w14:paraId="5AF1C280" w14:textId="77777777" w:rsidR="00C15E6D" w:rsidRPr="00553070" w:rsidRDefault="00C15E6D">
      <w:pPr>
        <w:pStyle w:val="NormalWeb"/>
        <w:spacing w:before="0" w:beforeAutospacing="0" w:after="0" w:afterAutospacing="0"/>
        <w:ind w:left="1440"/>
        <w:textAlignment w:val="baseline"/>
        <w:rPr>
          <w:ins w:id="484" w:author="Prabhvir Saran" w:date="2017-02-02T15:47:00Z"/>
          <w:rFonts w:asciiTheme="minorHAnsi" w:hAnsiTheme="minorHAnsi" w:cstheme="minorHAnsi"/>
          <w:color w:val="000000"/>
          <w:rPrChange w:id="485" w:author="Prabhvir Saran" w:date="2017-02-02T23:38:00Z">
            <w:rPr>
              <w:ins w:id="486" w:author="Prabhvir Saran" w:date="2017-02-02T15:47:00Z"/>
              <w:rFonts w:ascii="Arial" w:hAnsi="Arial" w:cs="Arial"/>
              <w:color w:val="000000"/>
            </w:rPr>
          </w:rPrChange>
        </w:rPr>
        <w:pPrChange w:id="487" w:author="Prabhvir Saran" w:date="2017-02-02T23:28:00Z">
          <w:pPr>
            <w:pStyle w:val="NormalWeb"/>
            <w:numPr>
              <w:ilvl w:val="1"/>
              <w:numId w:val="9"/>
            </w:numPr>
            <w:tabs>
              <w:tab w:val="num" w:pos="1440"/>
            </w:tabs>
            <w:spacing w:before="0" w:beforeAutospacing="0" w:after="0" w:afterAutospacing="0"/>
            <w:ind w:left="1440" w:hanging="360"/>
            <w:textAlignment w:val="baseline"/>
          </w:pPr>
        </w:pPrChange>
      </w:pPr>
    </w:p>
    <w:p w14:paraId="6B2BBE16" w14:textId="77777777" w:rsidR="006641F0" w:rsidRPr="00553070" w:rsidRDefault="006641F0" w:rsidP="004161ED">
      <w:pPr>
        <w:pStyle w:val="NormalWeb"/>
        <w:spacing w:before="0" w:beforeAutospacing="0" w:after="0" w:afterAutospacing="0"/>
        <w:ind w:left="1440"/>
        <w:textAlignment w:val="baseline"/>
        <w:rPr>
          <w:ins w:id="488" w:author="Prabhvir Saran" w:date="2017-02-02T15:39:00Z"/>
          <w:rFonts w:asciiTheme="minorHAnsi" w:hAnsiTheme="minorHAnsi" w:cstheme="minorHAnsi"/>
          <w:color w:val="000000"/>
          <w:rPrChange w:id="489" w:author="Prabhvir Saran" w:date="2017-02-02T23:38:00Z">
            <w:rPr>
              <w:ins w:id="490" w:author="Prabhvir Saran" w:date="2017-02-02T15:39:00Z"/>
              <w:rFonts w:ascii="Arial" w:hAnsi="Arial" w:cs="Arial"/>
              <w:color w:val="000000"/>
            </w:rPr>
          </w:rPrChange>
        </w:rPr>
      </w:pPr>
    </w:p>
    <w:p w14:paraId="7A25DE72" w14:textId="4BAA82A9" w:rsidR="00CE27D4" w:rsidRPr="00553070" w:rsidRDefault="006641F0" w:rsidP="00CE27D4">
      <w:pPr>
        <w:pStyle w:val="NormalWeb"/>
        <w:numPr>
          <w:ilvl w:val="0"/>
          <w:numId w:val="9"/>
        </w:numPr>
        <w:spacing w:before="0" w:beforeAutospacing="0" w:after="0" w:afterAutospacing="0"/>
        <w:textAlignment w:val="baseline"/>
        <w:rPr>
          <w:ins w:id="491" w:author="Prabhvir Saran" w:date="2017-02-02T15:39:00Z"/>
          <w:rFonts w:asciiTheme="minorHAnsi" w:hAnsiTheme="minorHAnsi" w:cstheme="minorHAnsi"/>
          <w:color w:val="000000"/>
          <w:rPrChange w:id="492" w:author="Prabhvir Saran" w:date="2017-02-02T23:38:00Z">
            <w:rPr>
              <w:ins w:id="493" w:author="Prabhvir Saran" w:date="2017-02-02T15:39:00Z"/>
              <w:rFonts w:ascii="Arial" w:hAnsi="Arial" w:cs="Arial"/>
              <w:color w:val="000000"/>
            </w:rPr>
          </w:rPrChange>
        </w:rPr>
      </w:pPr>
      <w:ins w:id="494" w:author="Prabhvir Saran" w:date="2017-02-02T15:39:00Z">
        <w:r w:rsidRPr="00553070">
          <w:rPr>
            <w:rFonts w:asciiTheme="minorHAnsi" w:hAnsiTheme="minorHAnsi" w:cstheme="minorHAnsi"/>
            <w:color w:val="000000"/>
            <w:rPrChange w:id="495" w:author="Prabhvir Saran" w:date="2017-02-02T23:38:00Z">
              <w:rPr>
                <w:rFonts w:ascii="Calibri" w:hAnsi="Calibri" w:cs="Calibri"/>
                <w:color w:val="000000"/>
              </w:rPr>
            </w:rPrChange>
          </w:rPr>
          <w:t>HEMA in BC</w:t>
        </w:r>
      </w:ins>
    </w:p>
    <w:p w14:paraId="19D3BF37" w14:textId="45B19BB3" w:rsidR="00CE27D4" w:rsidRPr="00553070" w:rsidRDefault="00CE27D4" w:rsidP="00CE27D4">
      <w:pPr>
        <w:pStyle w:val="NormalWeb"/>
        <w:numPr>
          <w:ilvl w:val="1"/>
          <w:numId w:val="9"/>
        </w:numPr>
        <w:spacing w:before="0" w:beforeAutospacing="0" w:after="160" w:afterAutospacing="0"/>
        <w:textAlignment w:val="baseline"/>
        <w:rPr>
          <w:ins w:id="496" w:author="Prabhvir Saran" w:date="2017-02-02T15:39:00Z"/>
          <w:rFonts w:asciiTheme="minorHAnsi" w:hAnsiTheme="minorHAnsi" w:cstheme="minorHAnsi"/>
          <w:color w:val="000000"/>
          <w:rPrChange w:id="497" w:author="Prabhvir Saran" w:date="2017-02-02T23:38:00Z">
            <w:rPr>
              <w:ins w:id="498" w:author="Prabhvir Saran" w:date="2017-02-02T15:39:00Z"/>
              <w:rFonts w:ascii="Arial" w:hAnsi="Arial" w:cs="Arial"/>
              <w:color w:val="000000"/>
            </w:rPr>
          </w:rPrChange>
        </w:rPr>
      </w:pPr>
      <w:ins w:id="499" w:author="Prabhvir Saran" w:date="2017-02-02T15:39:00Z">
        <w:r w:rsidRPr="00553070">
          <w:rPr>
            <w:rFonts w:asciiTheme="minorHAnsi" w:hAnsiTheme="minorHAnsi" w:cstheme="minorHAnsi"/>
            <w:color w:val="000000"/>
            <w:rPrChange w:id="500" w:author="Prabhvir Saran" w:date="2017-02-02T23:38:00Z">
              <w:rPr>
                <w:rFonts w:ascii="Calibri" w:hAnsi="Calibri" w:cs="Calibri"/>
                <w:color w:val="000000"/>
              </w:rPr>
            </w:rPrChange>
          </w:rPr>
          <w:t xml:space="preserve">A short list of local HEMA clubs, groups, schools </w:t>
        </w:r>
      </w:ins>
      <w:ins w:id="501" w:author="Prabhvir Saran" w:date="2017-02-02T23:28:00Z">
        <w:r w:rsidR="00D40537" w:rsidRPr="00553070">
          <w:rPr>
            <w:rFonts w:asciiTheme="minorHAnsi" w:hAnsiTheme="minorHAnsi" w:cstheme="minorHAnsi"/>
            <w:color w:val="000000"/>
            <w:rPrChange w:id="502" w:author="Prabhvir Saran" w:date="2017-02-02T23:38:00Z">
              <w:rPr>
                <w:rFonts w:ascii="Calibri" w:hAnsi="Calibri" w:cs="Calibri"/>
                <w:color w:val="000000"/>
              </w:rPr>
            </w:rPrChange>
          </w:rPr>
          <w:t>etc.</w:t>
        </w:r>
      </w:ins>
    </w:p>
    <w:p w14:paraId="6B5B67EF" w14:textId="77777777" w:rsidR="00CE27D4" w:rsidRPr="00553070" w:rsidRDefault="00CE27D4">
      <w:pPr>
        <w:rPr>
          <w:ins w:id="503" w:author="Prabhvir Saran" w:date="2017-02-02T15:39:00Z"/>
          <w:rFonts w:cstheme="minorHAnsi"/>
          <w:sz w:val="24"/>
          <w:szCs w:val="24"/>
          <w:rPrChange w:id="504" w:author="Prabhvir Saran" w:date="2017-02-02T23:38:00Z">
            <w:rPr>
              <w:ins w:id="505" w:author="Prabhvir Saran" w:date="2017-02-02T15:39:00Z"/>
              <w:rFonts w:ascii="Times New Roman" w:hAnsi="Times New Roman" w:cs="Times New Roman"/>
            </w:rPr>
          </w:rPrChange>
        </w:rPr>
        <w:pPrChange w:id="506" w:author="Prabhvir Saran" w:date="2017-02-02T22:56:00Z">
          <w:pPr>
            <w:pStyle w:val="Heading4"/>
          </w:pPr>
        </w:pPrChange>
      </w:pPr>
      <w:ins w:id="507" w:author="Prabhvir Saran" w:date="2017-02-02T15:39:00Z">
        <w:r w:rsidRPr="00553070">
          <w:rPr>
            <w:rFonts w:cstheme="minorHAnsi"/>
            <w:sz w:val="24"/>
            <w:szCs w:val="24"/>
            <w:rPrChange w:id="508" w:author="Prabhvir Saran" w:date="2017-02-02T23:38:00Z">
              <w:rPr/>
            </w:rPrChange>
          </w:rPr>
          <w:t>About us (drop down menu, not an actual page)</w:t>
        </w:r>
      </w:ins>
    </w:p>
    <w:p w14:paraId="2CAF3C8D" w14:textId="77777777" w:rsidR="00CE27D4" w:rsidRPr="00553070" w:rsidRDefault="00CE27D4" w:rsidP="00CE27D4">
      <w:pPr>
        <w:pStyle w:val="NormalWeb"/>
        <w:numPr>
          <w:ilvl w:val="0"/>
          <w:numId w:val="10"/>
        </w:numPr>
        <w:spacing w:before="0" w:beforeAutospacing="0" w:after="0" w:afterAutospacing="0"/>
        <w:textAlignment w:val="baseline"/>
        <w:rPr>
          <w:ins w:id="509" w:author="Prabhvir Saran" w:date="2017-02-02T15:39:00Z"/>
          <w:rFonts w:asciiTheme="minorHAnsi" w:hAnsiTheme="minorHAnsi" w:cstheme="minorHAnsi"/>
          <w:color w:val="000000"/>
          <w:rPrChange w:id="510" w:author="Prabhvir Saran" w:date="2017-02-02T23:38:00Z">
            <w:rPr>
              <w:ins w:id="511" w:author="Prabhvir Saran" w:date="2017-02-02T15:39:00Z"/>
              <w:rFonts w:ascii="Arial" w:hAnsi="Arial" w:cs="Arial"/>
              <w:color w:val="000000"/>
            </w:rPr>
          </w:rPrChange>
        </w:rPr>
      </w:pPr>
      <w:ins w:id="512" w:author="Prabhvir Saran" w:date="2017-02-02T15:39:00Z">
        <w:r w:rsidRPr="00553070">
          <w:rPr>
            <w:rFonts w:asciiTheme="minorHAnsi" w:hAnsiTheme="minorHAnsi" w:cstheme="minorHAnsi"/>
            <w:color w:val="000000"/>
            <w:rPrChange w:id="513" w:author="Prabhvir Saran" w:date="2017-02-02T23:38:00Z">
              <w:rPr>
                <w:rFonts w:ascii="Calibri" w:hAnsi="Calibri" w:cs="Calibri"/>
                <w:color w:val="000000"/>
              </w:rPr>
            </w:rPrChange>
          </w:rPr>
          <w:t>Contact (comments)</w:t>
        </w:r>
      </w:ins>
    </w:p>
    <w:p w14:paraId="59B2C975" w14:textId="77777777" w:rsidR="00CE27D4" w:rsidRPr="00553070" w:rsidRDefault="00CE27D4" w:rsidP="00CE27D4">
      <w:pPr>
        <w:pStyle w:val="NormalWeb"/>
        <w:numPr>
          <w:ilvl w:val="0"/>
          <w:numId w:val="10"/>
        </w:numPr>
        <w:spacing w:before="0" w:beforeAutospacing="0" w:after="160" w:afterAutospacing="0"/>
        <w:textAlignment w:val="baseline"/>
        <w:rPr>
          <w:ins w:id="514" w:author="Prabhvir Saran" w:date="2017-02-02T15:39:00Z"/>
          <w:rFonts w:asciiTheme="minorHAnsi" w:hAnsiTheme="minorHAnsi" w:cstheme="minorHAnsi"/>
          <w:color w:val="000000"/>
          <w:rPrChange w:id="515" w:author="Prabhvir Saran" w:date="2017-02-02T23:38:00Z">
            <w:rPr>
              <w:ins w:id="516" w:author="Prabhvir Saran" w:date="2017-02-02T15:39:00Z"/>
              <w:rFonts w:ascii="Arial" w:hAnsi="Arial" w:cs="Arial"/>
              <w:color w:val="000000"/>
            </w:rPr>
          </w:rPrChange>
        </w:rPr>
      </w:pPr>
      <w:ins w:id="517" w:author="Prabhvir Saran" w:date="2017-02-02T15:39:00Z">
        <w:r w:rsidRPr="00553070">
          <w:rPr>
            <w:rFonts w:asciiTheme="minorHAnsi" w:hAnsiTheme="minorHAnsi" w:cstheme="minorHAnsi"/>
            <w:color w:val="000000"/>
            <w:rPrChange w:id="518" w:author="Prabhvir Saran" w:date="2017-02-02T23:38:00Z">
              <w:rPr>
                <w:rFonts w:ascii="Calibri" w:hAnsi="Calibri" w:cs="Calibri"/>
                <w:color w:val="000000"/>
              </w:rPr>
            </w:rPrChange>
          </w:rPr>
          <w:t>Meet the team</w:t>
        </w:r>
      </w:ins>
    </w:p>
    <w:p w14:paraId="3AE77E59" w14:textId="6FDC53EC" w:rsidR="00CE27D4" w:rsidRPr="00553070" w:rsidRDefault="00CE27D4">
      <w:pPr>
        <w:rPr>
          <w:ins w:id="519" w:author="Prabhvir Saran" w:date="2017-02-02T15:57:00Z"/>
          <w:rFonts w:cstheme="minorHAnsi"/>
          <w:sz w:val="24"/>
          <w:szCs w:val="24"/>
          <w:rPrChange w:id="520" w:author="Prabhvir Saran" w:date="2017-02-02T23:38:00Z">
            <w:rPr>
              <w:ins w:id="521" w:author="Prabhvir Saran" w:date="2017-02-02T15:57:00Z"/>
            </w:rPr>
          </w:rPrChange>
        </w:rPr>
        <w:pPrChange w:id="522" w:author="Prabhvir Saran" w:date="2017-02-02T22:59:00Z">
          <w:pPr>
            <w:pStyle w:val="Heading4"/>
          </w:pPr>
        </w:pPrChange>
      </w:pPr>
      <w:ins w:id="523" w:author="Prabhvir Saran" w:date="2017-02-02T15:39:00Z">
        <w:r w:rsidRPr="00553070">
          <w:rPr>
            <w:rFonts w:cstheme="minorHAnsi"/>
            <w:sz w:val="24"/>
            <w:szCs w:val="24"/>
            <w:rPrChange w:id="524" w:author="Prabhvir Saran" w:date="2017-02-02T23:38:00Z">
              <w:rPr/>
            </w:rPrChange>
          </w:rPr>
          <w:t>Login/</w:t>
        </w:r>
      </w:ins>
      <w:ins w:id="525" w:author="Prabhvir Saran" w:date="2017-02-02T23:28:00Z">
        <w:r w:rsidR="00D40537" w:rsidRPr="00487BA1">
          <w:rPr>
            <w:rFonts w:cstheme="minorHAnsi"/>
            <w:sz w:val="24"/>
            <w:szCs w:val="24"/>
          </w:rPr>
          <w:t>Signup</w:t>
        </w:r>
      </w:ins>
    </w:p>
    <w:p w14:paraId="2C7E29E1" w14:textId="311ADF68" w:rsidR="00CE27D4" w:rsidRPr="00553070" w:rsidRDefault="001665B5" w:rsidP="004161ED">
      <w:pPr>
        <w:pStyle w:val="ListParagraph"/>
        <w:numPr>
          <w:ilvl w:val="0"/>
          <w:numId w:val="11"/>
        </w:numPr>
        <w:rPr>
          <w:ins w:id="526" w:author="Prabhvir Saran" w:date="2017-02-02T22:43:00Z"/>
          <w:rFonts w:cstheme="minorHAnsi"/>
          <w:sz w:val="24"/>
          <w:szCs w:val="24"/>
          <w:rPrChange w:id="527" w:author="Prabhvir Saran" w:date="2017-02-02T23:38:00Z">
            <w:rPr>
              <w:ins w:id="528" w:author="Prabhvir Saran" w:date="2017-02-02T22:43:00Z"/>
              <w:sz w:val="24"/>
              <w:szCs w:val="24"/>
            </w:rPr>
          </w:rPrChange>
        </w:rPr>
      </w:pPr>
      <w:ins w:id="529" w:author="Prabhvir Saran" w:date="2017-02-02T15:57:00Z">
        <w:r w:rsidRPr="00487BA1">
          <w:rPr>
            <w:rFonts w:cstheme="minorHAnsi"/>
            <w:sz w:val="24"/>
            <w:szCs w:val="24"/>
          </w:rPr>
          <w:lastRenderedPageBreak/>
          <w:t xml:space="preserve">The two buttons the top right hand corner will take the user to the </w:t>
        </w:r>
      </w:ins>
      <w:ins w:id="530" w:author="Prabhvir Saran" w:date="2017-02-02T15:58:00Z">
        <w:r w:rsidRPr="00487BA1">
          <w:rPr>
            <w:rFonts w:cstheme="minorHAnsi"/>
            <w:sz w:val="24"/>
            <w:szCs w:val="24"/>
          </w:rPr>
          <w:t xml:space="preserve">Login / Signup page. This page will be divided in to two sections, the </w:t>
        </w:r>
      </w:ins>
      <w:ins w:id="531" w:author="Prabhvir Saran" w:date="2017-02-02T15:59:00Z">
        <w:r w:rsidRPr="00553070">
          <w:rPr>
            <w:rFonts w:cstheme="minorHAnsi"/>
            <w:sz w:val="24"/>
            <w:szCs w:val="24"/>
            <w:rPrChange w:id="532" w:author="Prabhvir Saran" w:date="2017-02-02T23:38:00Z">
              <w:rPr>
                <w:sz w:val="24"/>
                <w:szCs w:val="24"/>
              </w:rPr>
            </w:rPrChange>
          </w:rPr>
          <w:t xml:space="preserve">left site to login and the right side to signup. </w:t>
        </w:r>
      </w:ins>
    </w:p>
    <w:p w14:paraId="6EF97863" w14:textId="3457F40D" w:rsidR="005529B6" w:rsidRDefault="005529B6">
      <w:pPr>
        <w:pStyle w:val="ListParagraph"/>
        <w:rPr>
          <w:ins w:id="533" w:author="Prabhvir Saran" w:date="2017-02-02T22:44:00Z"/>
          <w:sz w:val="24"/>
          <w:szCs w:val="24"/>
        </w:rPr>
        <w:pPrChange w:id="534" w:author="Prabhvir Saran" w:date="2017-02-02T22:43:00Z">
          <w:pPr>
            <w:pStyle w:val="ListParagraph"/>
            <w:numPr>
              <w:numId w:val="11"/>
            </w:numPr>
            <w:ind w:hanging="360"/>
          </w:pPr>
        </w:pPrChange>
      </w:pPr>
    </w:p>
    <w:p w14:paraId="2D3A5FEE" w14:textId="337EF2B2" w:rsidR="005529B6" w:rsidRDefault="005529B6">
      <w:pPr>
        <w:pStyle w:val="ListParagraph"/>
        <w:rPr>
          <w:ins w:id="535" w:author="Prabhvir Saran" w:date="2017-02-02T22:44:00Z"/>
          <w:sz w:val="24"/>
          <w:szCs w:val="24"/>
        </w:rPr>
        <w:pPrChange w:id="536" w:author="Prabhvir Saran" w:date="2017-02-02T22:43:00Z">
          <w:pPr>
            <w:pStyle w:val="ListParagraph"/>
            <w:numPr>
              <w:numId w:val="11"/>
            </w:numPr>
            <w:ind w:hanging="360"/>
          </w:pPr>
        </w:pPrChange>
      </w:pPr>
    </w:p>
    <w:p w14:paraId="28316A36" w14:textId="77777777" w:rsidR="005529B6" w:rsidRPr="004161ED" w:rsidRDefault="005529B6">
      <w:pPr>
        <w:pStyle w:val="ListParagraph"/>
        <w:rPr>
          <w:ins w:id="537" w:author="Prabhvir Saran" w:date="2017-02-02T15:39:00Z"/>
          <w:sz w:val="24"/>
          <w:szCs w:val="24"/>
        </w:rPr>
        <w:pPrChange w:id="538" w:author="Prabhvir Saran" w:date="2017-02-02T22:43:00Z">
          <w:pPr>
            <w:pStyle w:val="ListParagraph"/>
            <w:numPr>
              <w:numId w:val="11"/>
            </w:numPr>
            <w:ind w:hanging="360"/>
          </w:pPr>
        </w:pPrChange>
      </w:pPr>
    </w:p>
    <w:p w14:paraId="76B083AE" w14:textId="5EDBAECF" w:rsidR="00EC6476" w:rsidRPr="00522B41" w:rsidRDefault="00B92D69">
      <w:pPr>
        <w:pStyle w:val="Heading2"/>
        <w:rPr>
          <w:ins w:id="539" w:author="Prabhvir Saran" w:date="2017-02-02T16:08:00Z"/>
          <w:sz w:val="32"/>
          <w:rPrChange w:id="540" w:author="Prabhvir Saran" w:date="2017-02-02T23:40:00Z">
            <w:rPr>
              <w:ins w:id="541" w:author="Prabhvir Saran" w:date="2017-02-02T16:08:00Z"/>
              <w:noProof/>
            </w:rPr>
          </w:rPrChange>
        </w:rPr>
        <w:pPrChange w:id="542" w:author="Prabhvir Saran" w:date="2017-02-02T23:40:00Z">
          <w:pPr/>
        </w:pPrChange>
      </w:pPr>
      <w:bookmarkStart w:id="543" w:name="_Toc474878134"/>
      <w:ins w:id="544" w:author="Prabhvir Saran" w:date="2017-02-02T23:01:00Z">
        <w:r w:rsidRPr="00522B41">
          <w:rPr>
            <w:sz w:val="32"/>
            <w:rPrChange w:id="545" w:author="Prabhvir Saran" w:date="2017-02-02T23:40:00Z">
              <w:rPr/>
            </w:rPrChange>
          </w:rPr>
          <w:t xml:space="preserve">Wireframe </w:t>
        </w:r>
      </w:ins>
      <w:ins w:id="546" w:author="Prabhvir Saran" w:date="2017-02-02T15:43:00Z">
        <w:r w:rsidR="00CE27D4" w:rsidRPr="00522B41">
          <w:rPr>
            <w:sz w:val="32"/>
            <w:rPrChange w:id="547" w:author="Prabhvir Saran" w:date="2017-02-02T23:40:00Z">
              <w:rPr/>
            </w:rPrChange>
          </w:rPr>
          <w:t>Page</w:t>
        </w:r>
      </w:ins>
      <w:ins w:id="548" w:author="Prabhvir Saran" w:date="2017-02-02T23:40:00Z">
        <w:r w:rsidR="00522B41">
          <w:rPr>
            <w:sz w:val="32"/>
          </w:rPr>
          <w:t xml:space="preserve"> Layouts</w:t>
        </w:r>
      </w:ins>
      <w:bookmarkEnd w:id="543"/>
      <w:ins w:id="549" w:author="Prabhvir Saran" w:date="2017-02-02T15:43:00Z">
        <w:r w:rsidR="00CE27D4" w:rsidRPr="00522B41">
          <w:rPr>
            <w:sz w:val="32"/>
            <w:rPrChange w:id="550" w:author="Prabhvir Saran" w:date="2017-02-02T23:40:00Z">
              <w:rPr/>
            </w:rPrChange>
          </w:rPr>
          <w:t xml:space="preserve"> </w:t>
        </w:r>
      </w:ins>
    </w:p>
    <w:p w14:paraId="2C6C12E5" w14:textId="0DD17EEF" w:rsidR="00CE27D4" w:rsidRDefault="00A3104A" w:rsidP="004161ED">
      <w:pPr>
        <w:rPr>
          <w:ins w:id="551" w:author="Prabhvir Saran" w:date="2017-02-02T15:39:00Z"/>
          <w:noProof/>
        </w:rPr>
      </w:pPr>
      <w:r>
        <w:rPr>
          <w:noProof/>
          <w:lang w:val="en-CA" w:eastAsia="en-CA"/>
        </w:rPr>
        <mc:AlternateContent>
          <mc:Choice Requires="wpg">
            <w:drawing>
              <wp:anchor distT="0" distB="0" distL="114300" distR="114300" simplePos="0" relativeHeight="251661312" behindDoc="0" locked="0" layoutInCell="1" allowOverlap="1" wp14:anchorId="6D7E8DC4" wp14:editId="325FBF94">
                <wp:simplePos x="0" y="0"/>
                <wp:positionH relativeFrom="margin">
                  <wp:align>left</wp:align>
                </wp:positionH>
                <wp:positionV relativeFrom="paragraph">
                  <wp:posOffset>495935</wp:posOffset>
                </wp:positionV>
                <wp:extent cx="2971800" cy="3762375"/>
                <wp:effectExtent l="0" t="0" r="0" b="9525"/>
                <wp:wrapSquare wrapText="bothSides"/>
                <wp:docPr id="24" name="Group 24"/>
                <wp:cNvGraphicFramePr/>
                <a:graphic xmlns:a="http://schemas.openxmlformats.org/drawingml/2006/main">
                  <a:graphicData uri="http://schemas.microsoft.com/office/word/2010/wordprocessingGroup">
                    <wpg:wgp>
                      <wpg:cNvGrpSpPr/>
                      <wpg:grpSpPr>
                        <a:xfrm>
                          <a:off x="0" y="0"/>
                          <a:ext cx="2971800" cy="3762375"/>
                          <a:chOff x="0" y="0"/>
                          <a:chExt cx="2971800" cy="3762375"/>
                        </a:xfrm>
                      </wpg:grpSpPr>
                      <pic:pic xmlns:pic="http://schemas.openxmlformats.org/drawingml/2006/picture">
                        <pic:nvPicPr>
                          <pic:cNvPr id="1" name="image02.png"/>
                          <pic:cNvPicPr/>
                        </pic:nvPicPr>
                        <pic:blipFill rotWithShape="1">
                          <a:blip r:embed="rId9">
                            <a:extLst>
                              <a:ext uri="{28A0092B-C50C-407E-A947-70E740481C1C}">
                                <a14:useLocalDpi xmlns:a14="http://schemas.microsoft.com/office/drawing/2010/main" val="0"/>
                              </a:ext>
                            </a:extLst>
                          </a:blip>
                          <a:srcRect l="1814" t="4912" r="44456" b="2987"/>
                          <a:stretch/>
                        </pic:blipFill>
                        <pic:spPr bwMode="auto">
                          <a:xfrm>
                            <a:off x="0" y="0"/>
                            <a:ext cx="2971800" cy="3440430"/>
                          </a:xfrm>
                          <a:prstGeom prst="rect">
                            <a:avLst/>
                          </a:prstGeom>
                          <a:ln>
                            <a:noFill/>
                          </a:ln>
                          <a:extLst>
                            <a:ext uri="{53640926-AAD7-44D8-BBD7-CCE9431645EC}">
                              <a14:shadowObscured xmlns:a14="http://schemas.microsoft.com/office/drawing/2010/main"/>
                            </a:ext>
                          </a:extLst>
                        </pic:spPr>
                      </pic:pic>
                      <wps:wsp>
                        <wps:cNvPr id="12" name="Text Box 12"/>
                        <wps:cNvSpPr txBox="1"/>
                        <wps:spPr>
                          <a:xfrm>
                            <a:off x="0" y="3495675"/>
                            <a:ext cx="2971800" cy="266700"/>
                          </a:xfrm>
                          <a:prstGeom prst="rect">
                            <a:avLst/>
                          </a:prstGeom>
                          <a:solidFill>
                            <a:prstClr val="white"/>
                          </a:solidFill>
                          <a:ln>
                            <a:noFill/>
                          </a:ln>
                        </wps:spPr>
                        <wps:txbx>
                          <w:txbxContent>
                            <w:p w14:paraId="5852CC26" w14:textId="7F6C8432" w:rsidR="005D4B24" w:rsidRPr="006A3986" w:rsidRDefault="005D4B24">
                              <w:pPr>
                                <w:pStyle w:val="Caption"/>
                                <w:rPr>
                                  <w:noProof/>
                                </w:rPr>
                                <w:pPrChange w:id="552" w:author="Windows User" w:date="2017-02-02T17:59:00Z">
                                  <w:pPr/>
                                </w:pPrChange>
                              </w:pPr>
                              <w:ins w:id="553" w:author="Windows User" w:date="2017-02-02T17:59:00Z">
                                <w:r>
                                  <w:t xml:space="preserve">Home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7E8DC4" id="Group 24" o:spid="_x0000_s1048" style="position:absolute;margin-left:0;margin-top:39.05pt;width:234pt;height:296.25pt;z-index:251661312;mso-position-horizontal:left;mso-position-horizontal-relative:margin" coordsize="29718,3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2.png" o:spid="_x0000_s1049" type="#_x0000_t75" style="position:absolute;width:29718;height:34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">
                  <v:imagedata r:id="rId10" o:title="" croptop="3219f" cropbottom="1958f" cropleft="1189f" cropright="29135f"/>
                </v:shape>
                <v:shapetype id="_x0000_t202" coordsize="21600,21600" o:spt="202" path="m,l,21600r21600,l21600,xe">
                  <v:stroke joinstyle="miter"/>
                  <v:path gradientshapeok="t" o:connecttype="rect"/>
                </v:shapetype>
                <v:shape id="Text Box 12" o:spid="_x0000_s1050" type="#_x0000_t202" style="position:absolute;top:34956;width:297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5852CC26" w14:textId="7F6C8432" w:rsidR="005D4B24" w:rsidRPr="006A3986" w:rsidRDefault="005D4B24">
                        <w:pPr>
                          <w:pStyle w:val="Caption"/>
                          <w:rPr>
                            <w:noProof/>
                          </w:rPr>
                          <w:pPrChange w:id="253" w:author="Windows User" w:date="2017-02-02T17:59:00Z">
                            <w:pPr/>
                          </w:pPrChange>
                        </w:pPr>
                        <w:ins w:id="254" w:author="Windows User" w:date="2017-02-02T17:59:00Z">
                          <w:r>
                            <w:t xml:space="preserve">Home Page </w:t>
                          </w:r>
                        </w:ins>
                      </w:p>
                    </w:txbxContent>
                  </v:textbox>
                </v:shape>
                <w10:wrap type="square" anchorx="margin"/>
              </v:group>
            </w:pict>
          </mc:Fallback>
        </mc:AlternateContent>
      </w:r>
      <w:r w:rsidR="00EF7EC8">
        <w:rPr>
          <w:noProof/>
          <w:lang w:val="en-CA" w:eastAsia="en-CA"/>
        </w:rPr>
        <mc:AlternateContent>
          <mc:Choice Requires="wpg">
            <w:drawing>
              <wp:anchor distT="0" distB="0" distL="114300" distR="114300" simplePos="0" relativeHeight="251665408" behindDoc="0" locked="0" layoutInCell="1" allowOverlap="1" wp14:anchorId="4017600C" wp14:editId="38FF4791">
                <wp:simplePos x="0" y="0"/>
                <wp:positionH relativeFrom="column">
                  <wp:posOffset>3237230</wp:posOffset>
                </wp:positionH>
                <wp:positionV relativeFrom="paragraph">
                  <wp:posOffset>497563</wp:posOffset>
                </wp:positionV>
                <wp:extent cx="2937510" cy="3762375"/>
                <wp:effectExtent l="0" t="0" r="0" b="9525"/>
                <wp:wrapSquare wrapText="bothSides"/>
                <wp:docPr id="28" name="Group 28"/>
                <wp:cNvGraphicFramePr/>
                <a:graphic xmlns:a="http://schemas.openxmlformats.org/drawingml/2006/main">
                  <a:graphicData uri="http://schemas.microsoft.com/office/word/2010/wordprocessingGroup">
                    <wpg:wgp>
                      <wpg:cNvGrpSpPr/>
                      <wpg:grpSpPr>
                        <a:xfrm>
                          <a:off x="0" y="0"/>
                          <a:ext cx="2937510" cy="3762375"/>
                          <a:chOff x="0" y="0"/>
                          <a:chExt cx="2937510" cy="3762375"/>
                        </a:xfrm>
                      </wpg:grpSpPr>
                      <pic:pic xmlns:pic="http://schemas.openxmlformats.org/drawingml/2006/picture">
                        <pic:nvPicPr>
                          <pic:cNvPr id="3" name="image06.png" descr="C:\Users\bhagw\AppData\Local\Microsoft\Windows\INetCacheContent.Word\2.png"/>
                          <pic:cNvPicPr/>
                        </pic:nvPicPr>
                        <pic:blipFill rotWithShape="1">
                          <a:blip r:embed="rId11">
                            <a:extLst>
                              <a:ext uri="{28A0092B-C50C-407E-A947-70E740481C1C}">
                                <a14:useLocalDpi xmlns:a14="http://schemas.microsoft.com/office/drawing/2010/main" val="0"/>
                              </a:ext>
                            </a:extLst>
                          </a:blip>
                          <a:srcRect l="6720" t="4664" r="44903" b="3015"/>
                          <a:stretch/>
                        </pic:blipFill>
                        <pic:spPr bwMode="auto">
                          <a:xfrm>
                            <a:off x="0" y="0"/>
                            <a:ext cx="2937510" cy="3440430"/>
                          </a:xfrm>
                          <a:prstGeom prst="rect">
                            <a:avLst/>
                          </a:prstGeom>
                          <a:ln>
                            <a:noFill/>
                          </a:ln>
                          <a:extLst>
                            <a:ext uri="{53640926-AAD7-44D8-BBD7-CCE9431645EC}">
                              <a14:shadowObscured xmlns:a14="http://schemas.microsoft.com/office/drawing/2010/main"/>
                            </a:ext>
                          </a:extLst>
                        </pic:spPr>
                      </pic:pic>
                      <wps:wsp>
                        <wps:cNvPr id="27" name="Text Box 27"/>
                        <wps:cNvSpPr txBox="1"/>
                        <wps:spPr>
                          <a:xfrm>
                            <a:off x="0" y="3495675"/>
                            <a:ext cx="2937510" cy="266700"/>
                          </a:xfrm>
                          <a:prstGeom prst="rect">
                            <a:avLst/>
                          </a:prstGeom>
                          <a:solidFill>
                            <a:prstClr val="white"/>
                          </a:solidFill>
                          <a:ln>
                            <a:noFill/>
                          </a:ln>
                        </wps:spPr>
                        <wps:txbx>
                          <w:txbxContent>
                            <w:p w14:paraId="4CCA09F1" w14:textId="4FEE0F85" w:rsidR="005D4B24" w:rsidRPr="002B6948" w:rsidRDefault="005D4B24">
                              <w:pPr>
                                <w:pStyle w:val="Caption"/>
                                <w:rPr>
                                  <w:noProof/>
                                </w:rPr>
                                <w:pPrChange w:id="554" w:author="Windows User" w:date="2017-02-02T18:00:00Z">
                                  <w:pPr/>
                                </w:pPrChange>
                              </w:pPr>
                              <w:ins w:id="555" w:author="Windows User" w:date="2017-02-02T18:00:00Z">
                                <w:r>
                                  <w:t xml:space="preserve">About HEMA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017600C" id="Group 28" o:spid="_x0000_s1051" style="position:absolute;margin-left:254.9pt;margin-top:39.2pt;width:231.3pt;height:296.25pt;z-index:251665408" coordsize="29375,3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">
                <v:shape id="image06.png" o:spid="_x0000_s1052" type="#_x0000_t75" style="position:absolute;width:29375;height:34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">
                  <v:imagedata r:id="rId12" o:title="2" croptop="3057f" cropbottom="1976f" cropleft="4404f" cropright="29428f"/>
                </v:shape>
                <v:shape id="Text Box 27" o:spid="_x0000_s1053" type="#_x0000_t202" style="position:absolute;top:34956;width:293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4CCA09F1" w14:textId="4FEE0F85" w:rsidR="005D4B24" w:rsidRPr="002B6948" w:rsidRDefault="005D4B24">
                        <w:pPr>
                          <w:pStyle w:val="Caption"/>
                          <w:rPr>
                            <w:noProof/>
                          </w:rPr>
                          <w:pPrChange w:id="257" w:author="Windows User" w:date="2017-02-02T18:00:00Z">
                            <w:pPr/>
                          </w:pPrChange>
                        </w:pPr>
                        <w:ins w:id="258" w:author="Windows User" w:date="2017-02-02T18:00:00Z">
                          <w:r>
                            <w:t xml:space="preserve">About HEMA Page </w:t>
                          </w:r>
                        </w:ins>
                      </w:p>
                    </w:txbxContent>
                  </v:textbox>
                </v:shape>
                <w10:wrap type="square"/>
              </v:group>
            </w:pict>
          </mc:Fallback>
        </mc:AlternateContent>
      </w:r>
      <w:ins w:id="556" w:author="Prabhvir Saran" w:date="2017-02-02T16:09:00Z">
        <w:r w:rsidR="006E7AC6">
          <w:rPr>
            <w:noProof/>
          </w:rPr>
          <w:t xml:space="preserve"> </w:t>
        </w:r>
      </w:ins>
    </w:p>
    <w:p w14:paraId="4BCD294A" w14:textId="137885AE" w:rsidR="006E7AC6" w:rsidRDefault="00167652" w:rsidP="004161ED">
      <w:pPr>
        <w:rPr>
          <w:ins w:id="557" w:author="Prabhvir Saran" w:date="2017-02-02T16:10:00Z"/>
          <w:noProof/>
        </w:rPr>
      </w:pPr>
      <w:r>
        <w:rPr>
          <w:noProof/>
          <w:lang w:val="en-CA" w:eastAsia="en-CA"/>
        </w:rPr>
        <w:lastRenderedPageBreak/>
        <mc:AlternateContent>
          <mc:Choice Requires="wpg">
            <w:drawing>
              <wp:anchor distT="0" distB="0" distL="114300" distR="114300" simplePos="0" relativeHeight="251681792" behindDoc="0" locked="0" layoutInCell="1" allowOverlap="1" wp14:anchorId="0BC5ADAE" wp14:editId="36338855">
                <wp:simplePos x="0" y="0"/>
                <wp:positionH relativeFrom="column">
                  <wp:posOffset>3192145</wp:posOffset>
                </wp:positionH>
                <wp:positionV relativeFrom="paragraph">
                  <wp:posOffset>4147820</wp:posOffset>
                </wp:positionV>
                <wp:extent cx="2976880" cy="3857625"/>
                <wp:effectExtent l="0" t="0" r="0" b="9525"/>
                <wp:wrapSquare wrapText="bothSides"/>
                <wp:docPr id="460" name="Group 460"/>
                <wp:cNvGraphicFramePr/>
                <a:graphic xmlns:a="http://schemas.openxmlformats.org/drawingml/2006/main">
                  <a:graphicData uri="http://schemas.microsoft.com/office/word/2010/wordprocessingGroup">
                    <wpg:wgp>
                      <wpg:cNvGrpSpPr/>
                      <wpg:grpSpPr>
                        <a:xfrm>
                          <a:off x="0" y="0"/>
                          <a:ext cx="2976880" cy="3857625"/>
                          <a:chOff x="0" y="0"/>
                          <a:chExt cx="2976880" cy="3857625"/>
                        </a:xfrm>
                      </wpg:grpSpPr>
                      <pic:pic xmlns:pic="http://schemas.openxmlformats.org/drawingml/2006/picture">
                        <pic:nvPicPr>
                          <pic:cNvPr id="30" name="image13.png" descr="https://lh5.googleusercontent.com/Tla5F-F5HHSWq_w-buY_KF4xiw60fb5hUT9D5u9r1AlDeajpTk5r28zHVoCM1INWJeIG7Zz43X8RCC0mk1JqKqHHTv2pOUhfIcFWnErFx5Dygm6Pbn9ivyyR14l0Si5LQeWh70ZE"/>
                          <pic:cNvPicPr/>
                        </pic:nvPicPr>
                        <pic:blipFill rotWithShape="1">
                          <a:blip r:embed="rId13">
                            <a:extLst>
                              <a:ext uri="{28A0092B-C50C-407E-A947-70E740481C1C}">
                                <a14:useLocalDpi xmlns:a14="http://schemas.microsoft.com/office/drawing/2010/main" val="0"/>
                              </a:ext>
                            </a:extLst>
                          </a:blip>
                          <a:srcRect l="1824" t="4699" r="44317" b="2960"/>
                          <a:stretch/>
                        </pic:blipFill>
                        <pic:spPr bwMode="auto">
                          <a:xfrm>
                            <a:off x="0" y="0"/>
                            <a:ext cx="2976880" cy="3529330"/>
                          </a:xfrm>
                          <a:prstGeom prst="rect">
                            <a:avLst/>
                          </a:prstGeom>
                          <a:ln>
                            <a:noFill/>
                          </a:ln>
                          <a:extLst>
                            <a:ext uri="{53640926-AAD7-44D8-BBD7-CCE9431645EC}">
                              <a14:shadowObscured xmlns:a14="http://schemas.microsoft.com/office/drawing/2010/main"/>
                            </a:ext>
                          </a:extLst>
                        </pic:spPr>
                      </pic:pic>
                      <wps:wsp>
                        <wps:cNvPr id="458" name="Text Box 458"/>
                        <wps:cNvSpPr txBox="1"/>
                        <wps:spPr>
                          <a:xfrm>
                            <a:off x="0" y="3590925"/>
                            <a:ext cx="2976880" cy="266700"/>
                          </a:xfrm>
                          <a:prstGeom prst="rect">
                            <a:avLst/>
                          </a:prstGeom>
                          <a:solidFill>
                            <a:prstClr val="white"/>
                          </a:solidFill>
                          <a:ln>
                            <a:noFill/>
                          </a:ln>
                        </wps:spPr>
                        <wps:txbx>
                          <w:txbxContent>
                            <w:p w14:paraId="1957A743" w14:textId="76FEE144" w:rsidR="00EF572A" w:rsidRPr="00993766" w:rsidRDefault="00EF572A">
                              <w:pPr>
                                <w:pStyle w:val="Caption"/>
                                <w:rPr>
                                  <w:noProof/>
                                </w:rPr>
                                <w:pPrChange w:id="558" w:author="Windows User" w:date="2017-02-02T18:02:00Z">
                                  <w:pPr/>
                                </w:pPrChange>
                              </w:pPr>
                              <w:ins w:id="559" w:author="Windows User" w:date="2017-02-02T18:02:00Z">
                                <w:r>
                                  <w:t xml:space="preserve">Meet the team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BC5ADAE" id="Group 460" o:spid="_x0000_s1054" style="position:absolute;margin-left:251.35pt;margin-top:326.6pt;width:234.4pt;height:303.75pt;z-index:251681792" coordsize="29768,38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10;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">
                <v:shape id="image13.png" o:spid="_x0000_s1055" type="#_x0000_t75" alt="https://lh5.googleusercontent.com/Tla5F-F5HHSWq_w-buY_KF4xiw60fb5hUT9D5u9r1AlDeajpTk5r28zHVoCM1INWJeIG7Zz43X8RCC0mk1JqKqHHTv2pOUhfIcFWnErFx5Dygm6Pbn9ivyyR14l0Si5LQeWh70ZE" style="position:absolute;width:29768;height:35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">
                  <v:imagedata r:id="rId14" o:title="Tla5F-F5HHSWq_w-buY_KF4xiw60fb5hUT9D5u9r1AlDeajpTk5r28zHVoCM1INWJeIG7Zz43X8RCC0mk1JqKqHHTv2pOUhfIcFWnErFx5Dygm6Pbn9ivyyR14l0Si5LQeWh70ZE" croptop="3080f" cropbottom="1940f" cropleft="1195f" cropright="29044f"/>
                </v:shape>
                <v:shape id="Text Box 458" o:spid="_x0000_s1056" type="#_x0000_t202" style="position:absolute;top:35909;width:297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" stroked="f">
                  <v:textbox style="mso-fit-shape-to-text:t" inset="0,0,0,0">
                    <w:txbxContent>
                      <w:p w14:paraId="1957A743" w14:textId="76FEE144" w:rsidR="00EF572A" w:rsidRPr="00993766" w:rsidRDefault="00EF572A">
                        <w:pPr>
                          <w:pStyle w:val="Caption"/>
                          <w:rPr>
                            <w:noProof/>
                          </w:rPr>
                          <w:pPrChange w:id="280" w:author="Windows User" w:date="2017-02-02T18:02:00Z">
                            <w:pPr/>
                          </w:pPrChange>
                        </w:pPr>
                        <w:ins w:id="281" w:author="Windows User" w:date="2017-02-02T18:02:00Z">
                          <w:r>
                            <w:t xml:space="preserve">Meet the team Page </w:t>
                          </w:r>
                        </w:ins>
                      </w:p>
                    </w:txbxContent>
                  </v:textbox>
                </v:shape>
                <w10:wrap type="square"/>
              </v:group>
            </w:pict>
          </mc:Fallback>
        </mc:AlternateContent>
      </w:r>
      <w:r>
        <w:rPr>
          <w:noProof/>
          <w:lang w:val="en-CA" w:eastAsia="en-CA"/>
        </w:rPr>
        <mc:AlternateContent>
          <mc:Choice Requires="wpg">
            <w:drawing>
              <wp:anchor distT="0" distB="0" distL="114300" distR="114300" simplePos="0" relativeHeight="251677696" behindDoc="0" locked="0" layoutInCell="1" allowOverlap="1" wp14:anchorId="2A84802E" wp14:editId="63DB4E88">
                <wp:simplePos x="0" y="0"/>
                <wp:positionH relativeFrom="column">
                  <wp:posOffset>-47680</wp:posOffset>
                </wp:positionH>
                <wp:positionV relativeFrom="paragraph">
                  <wp:posOffset>4159636</wp:posOffset>
                </wp:positionV>
                <wp:extent cx="2929255" cy="3848100"/>
                <wp:effectExtent l="0" t="0" r="4445" b="0"/>
                <wp:wrapSquare wrapText="bothSides"/>
                <wp:docPr id="457" name="Group 457"/>
                <wp:cNvGraphicFramePr/>
                <a:graphic xmlns:a="http://schemas.openxmlformats.org/drawingml/2006/main">
                  <a:graphicData uri="http://schemas.microsoft.com/office/word/2010/wordprocessingGroup">
                    <wpg:wgp>
                      <wpg:cNvGrpSpPr/>
                      <wpg:grpSpPr>
                        <a:xfrm>
                          <a:off x="0" y="0"/>
                          <a:ext cx="2929255" cy="3848100"/>
                          <a:chOff x="0" y="0"/>
                          <a:chExt cx="2929255" cy="3848100"/>
                        </a:xfrm>
                      </wpg:grpSpPr>
                      <pic:pic xmlns:pic="http://schemas.openxmlformats.org/drawingml/2006/picture">
                        <pic:nvPicPr>
                          <pic:cNvPr id="31" name="image08.png" descr="C:\Users\bhagw\AppData\Local\Microsoft\Windows\INetCacheContent.Word\5.png"/>
                          <pic:cNvPicPr/>
                        </pic:nvPicPr>
                        <pic:blipFill rotWithShape="1">
                          <a:blip r:embed="rId15">
                            <a:extLst>
                              <a:ext uri="{28A0092B-C50C-407E-A947-70E740481C1C}">
                                <a14:useLocalDpi xmlns:a14="http://schemas.microsoft.com/office/drawing/2010/main" val="0"/>
                              </a:ext>
                            </a:extLst>
                          </a:blip>
                          <a:srcRect l="6842" t="4790" r="44896" b="2952"/>
                          <a:stretch/>
                        </pic:blipFill>
                        <pic:spPr bwMode="auto">
                          <a:xfrm>
                            <a:off x="0" y="0"/>
                            <a:ext cx="2929255" cy="3526155"/>
                          </a:xfrm>
                          <a:prstGeom prst="rect">
                            <a:avLst/>
                          </a:prstGeom>
                          <a:ln>
                            <a:noFill/>
                          </a:ln>
                          <a:extLst>
                            <a:ext uri="{53640926-AAD7-44D8-BBD7-CCE9431645EC}">
                              <a14:shadowObscured xmlns:a14="http://schemas.microsoft.com/office/drawing/2010/main"/>
                            </a:ext>
                          </a:extLst>
                        </pic:spPr>
                      </pic:pic>
                      <wps:wsp>
                        <wps:cNvPr id="452" name="Text Box 452"/>
                        <wps:cNvSpPr txBox="1"/>
                        <wps:spPr>
                          <a:xfrm>
                            <a:off x="0" y="3581400"/>
                            <a:ext cx="2929255" cy="266700"/>
                          </a:xfrm>
                          <a:prstGeom prst="rect">
                            <a:avLst/>
                          </a:prstGeom>
                          <a:solidFill>
                            <a:prstClr val="white"/>
                          </a:solidFill>
                          <a:ln>
                            <a:noFill/>
                          </a:ln>
                        </wps:spPr>
                        <wps:txbx>
                          <w:txbxContent>
                            <w:p w14:paraId="2508255F" w14:textId="6142F8FB" w:rsidR="00EF572A" w:rsidRPr="007556B8" w:rsidRDefault="00EF572A">
                              <w:pPr>
                                <w:pStyle w:val="Caption"/>
                                <w:rPr>
                                  <w:noProof/>
                                </w:rPr>
                                <w:pPrChange w:id="560" w:author="Windows User" w:date="2017-02-02T18:02:00Z">
                                  <w:pPr/>
                                </w:pPrChange>
                              </w:pPr>
                              <w:ins w:id="561" w:author="Windows User" w:date="2017-02-02T18:02:00Z">
                                <w:r>
                                  <w:t xml:space="preserve">Contact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A84802E" id="Group 457" o:spid="_x0000_s1057" style="position:absolute;margin-left:-3.75pt;margin-top:327.55pt;width:230.65pt;height:303pt;z-index:251677696" coordsize="29292,38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">
                <v:shape id="image08.png" o:spid="_x0000_s1058" type="#_x0000_t75" style="position:absolute;width:29292;height:35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">
                  <v:imagedata r:id="rId16" o:title="5" croptop="3139f" cropbottom="1935f" cropleft="4484f" cropright="29423f"/>
                </v:shape>
                <v:shape id="Text Box 452" o:spid="_x0000_s1059" type="#_x0000_t202" style="position:absolute;top:35814;width:2929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" stroked="f">
                  <v:textbox style="mso-fit-shape-to-text:t" inset="0,0,0,0">
                    <w:txbxContent>
                      <w:p w14:paraId="2508255F" w14:textId="6142F8FB" w:rsidR="00EF572A" w:rsidRPr="007556B8" w:rsidRDefault="00EF572A">
                        <w:pPr>
                          <w:pStyle w:val="Caption"/>
                          <w:rPr>
                            <w:noProof/>
                          </w:rPr>
                          <w:pPrChange w:id="284" w:author="Windows User" w:date="2017-02-02T18:02:00Z">
                            <w:pPr/>
                          </w:pPrChange>
                        </w:pPr>
                        <w:ins w:id="285" w:author="Windows User" w:date="2017-02-02T18:02:00Z">
                          <w:r>
                            <w:t xml:space="preserve">Contact Page </w:t>
                          </w:r>
                        </w:ins>
                      </w:p>
                    </w:txbxContent>
                  </v:textbox>
                </v:shape>
                <w10:wrap type="square"/>
              </v:group>
            </w:pict>
          </mc:Fallback>
        </mc:AlternateContent>
      </w:r>
      <w:r>
        <w:rPr>
          <w:noProof/>
          <w:lang w:val="en-CA" w:eastAsia="en-CA"/>
        </w:rPr>
        <mc:AlternateContent>
          <mc:Choice Requires="wpg">
            <w:drawing>
              <wp:anchor distT="0" distB="0" distL="114300" distR="114300" simplePos="0" relativeHeight="251673600" behindDoc="0" locked="0" layoutInCell="1" allowOverlap="1" wp14:anchorId="7C6A4228" wp14:editId="3E865C36">
                <wp:simplePos x="0" y="0"/>
                <wp:positionH relativeFrom="column">
                  <wp:posOffset>3144520</wp:posOffset>
                </wp:positionH>
                <wp:positionV relativeFrom="paragraph">
                  <wp:posOffset>0</wp:posOffset>
                </wp:positionV>
                <wp:extent cx="2938145" cy="3895725"/>
                <wp:effectExtent l="0" t="0" r="0" b="9525"/>
                <wp:wrapSquare wrapText="bothSides"/>
                <wp:docPr id="451" name="Group 451"/>
                <wp:cNvGraphicFramePr/>
                <a:graphic xmlns:a="http://schemas.openxmlformats.org/drawingml/2006/main">
                  <a:graphicData uri="http://schemas.microsoft.com/office/word/2010/wordprocessingGroup">
                    <wpg:wgp>
                      <wpg:cNvGrpSpPr/>
                      <wpg:grpSpPr>
                        <a:xfrm>
                          <a:off x="0" y="0"/>
                          <a:ext cx="2938145" cy="3895725"/>
                          <a:chOff x="0" y="0"/>
                          <a:chExt cx="2938145" cy="3895725"/>
                        </a:xfrm>
                      </wpg:grpSpPr>
                      <pic:pic xmlns:pic="http://schemas.openxmlformats.org/drawingml/2006/picture">
                        <pic:nvPicPr>
                          <pic:cNvPr id="454" name="image10.png" descr="C:\Users\bhagw\AppData\Local\Microsoft\Windows\INetCacheContent.Word\4.png"/>
                          <pic:cNvPicPr/>
                        </pic:nvPicPr>
                        <pic:blipFill rotWithShape="1">
                          <a:blip r:embed="rId17">
                            <a:extLst>
                              <a:ext uri="{28A0092B-C50C-407E-A947-70E740481C1C}">
                                <a14:useLocalDpi xmlns:a14="http://schemas.microsoft.com/office/drawing/2010/main" val="0"/>
                              </a:ext>
                            </a:extLst>
                          </a:blip>
                          <a:srcRect l="6837" t="4675" r="45002" b="2946"/>
                          <a:stretch/>
                        </pic:blipFill>
                        <pic:spPr bwMode="auto">
                          <a:xfrm>
                            <a:off x="0" y="0"/>
                            <a:ext cx="2938145" cy="3573145"/>
                          </a:xfrm>
                          <a:prstGeom prst="rect">
                            <a:avLst/>
                          </a:prstGeom>
                          <a:ln>
                            <a:noFill/>
                          </a:ln>
                          <a:extLst>
                            <a:ext uri="{53640926-AAD7-44D8-BBD7-CCE9431645EC}">
                              <a14:shadowObscured xmlns:a14="http://schemas.microsoft.com/office/drawing/2010/main"/>
                            </a:ext>
                          </a:extLst>
                        </pic:spPr>
                      </pic:pic>
                      <wps:wsp>
                        <wps:cNvPr id="450" name="Text Box 450"/>
                        <wps:cNvSpPr txBox="1"/>
                        <wps:spPr>
                          <a:xfrm>
                            <a:off x="0" y="3629025"/>
                            <a:ext cx="2938145" cy="266700"/>
                          </a:xfrm>
                          <a:prstGeom prst="rect">
                            <a:avLst/>
                          </a:prstGeom>
                          <a:solidFill>
                            <a:prstClr val="white"/>
                          </a:solidFill>
                          <a:ln>
                            <a:noFill/>
                          </a:ln>
                        </wps:spPr>
                        <wps:txbx>
                          <w:txbxContent>
                            <w:p w14:paraId="0BC695B9" w14:textId="2B6E98F1" w:rsidR="00EF572A" w:rsidRPr="00DF3D13" w:rsidRDefault="00EF572A">
                              <w:pPr>
                                <w:pStyle w:val="Caption"/>
                                <w:rPr>
                                  <w:noProof/>
                                </w:rPr>
                                <w:pPrChange w:id="562" w:author="Windows User" w:date="2017-02-02T18:01:00Z">
                                  <w:pPr/>
                                </w:pPrChange>
                              </w:pPr>
                              <w:ins w:id="563" w:author="Windows User" w:date="2017-02-02T18:01:00Z">
                                <w:r>
                                  <w:t xml:space="preserve">HEMA in BC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C6A4228" id="Group 451" o:spid="_x0000_s1060" style="position:absolute;margin-left:247.6pt;margin-top:0;width:231.35pt;height:306.75pt;z-index:251673600" coordsize="29381,38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">
                <v:shape id="image10.png" o:spid="_x0000_s1061" type="#_x0000_t75" style="position:absolute;width:29381;height:35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">
                  <v:imagedata r:id="rId18" o:title="4" croptop="3064f" cropbottom="1931f" cropleft="4481f" cropright="29493f"/>
                </v:shape>
                <v:shape id="Text Box 450" o:spid="_x0000_s1062" type="#_x0000_t202" style="position:absolute;top:36290;width:293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" stroked="f">
                  <v:textbox style="mso-fit-shape-to-text:t" inset="0,0,0,0">
                    <w:txbxContent>
                      <w:p w14:paraId="0BC695B9" w14:textId="2B6E98F1" w:rsidR="00EF572A" w:rsidRPr="00DF3D13" w:rsidRDefault="00EF572A">
                        <w:pPr>
                          <w:pStyle w:val="Caption"/>
                          <w:rPr>
                            <w:noProof/>
                          </w:rPr>
                          <w:pPrChange w:id="288" w:author="Windows User" w:date="2017-02-02T18:01:00Z">
                            <w:pPr/>
                          </w:pPrChange>
                        </w:pPr>
                        <w:ins w:id="289" w:author="Windows User" w:date="2017-02-02T18:01:00Z">
                          <w:r>
                            <w:t xml:space="preserve">HEMA in BC Page </w:t>
                          </w:r>
                        </w:ins>
                      </w:p>
                    </w:txbxContent>
                  </v:textbox>
                </v:shape>
                <w10:wrap type="square"/>
              </v:group>
            </w:pict>
          </mc:Fallback>
        </mc:AlternateContent>
      </w:r>
      <w:r w:rsidR="005529B6">
        <w:rPr>
          <w:noProof/>
          <w:lang w:val="en-CA" w:eastAsia="en-CA"/>
        </w:rPr>
        <mc:AlternateContent>
          <mc:Choice Requires="wpg">
            <w:drawing>
              <wp:anchor distT="0" distB="0" distL="114300" distR="114300" simplePos="0" relativeHeight="251669504" behindDoc="0" locked="0" layoutInCell="1" allowOverlap="1" wp14:anchorId="3F70B76E" wp14:editId="66419767">
                <wp:simplePos x="0" y="0"/>
                <wp:positionH relativeFrom="margin">
                  <wp:posOffset>-55659</wp:posOffset>
                </wp:positionH>
                <wp:positionV relativeFrom="paragraph">
                  <wp:posOffset>-442</wp:posOffset>
                </wp:positionV>
                <wp:extent cx="2959735" cy="3876675"/>
                <wp:effectExtent l="0" t="0" r="0" b="9525"/>
                <wp:wrapSquare wrapText="bothSides"/>
                <wp:docPr id="449" name="Group 449"/>
                <wp:cNvGraphicFramePr/>
                <a:graphic xmlns:a="http://schemas.openxmlformats.org/drawingml/2006/main">
                  <a:graphicData uri="http://schemas.microsoft.com/office/word/2010/wordprocessingGroup">
                    <wpg:wgp>
                      <wpg:cNvGrpSpPr/>
                      <wpg:grpSpPr>
                        <a:xfrm>
                          <a:off x="0" y="0"/>
                          <a:ext cx="2959735" cy="3876675"/>
                          <a:chOff x="0" y="0"/>
                          <a:chExt cx="2959735" cy="3876675"/>
                        </a:xfrm>
                      </wpg:grpSpPr>
                      <pic:pic xmlns:pic="http://schemas.openxmlformats.org/drawingml/2006/picture">
                        <pic:nvPicPr>
                          <pic:cNvPr id="26" name="image04.png" descr="C:\Users\bhagw\AppData\Local\Microsoft\Windows\INetCacheContent.Word\3.png"/>
                          <pic:cNvPicPr/>
                        </pic:nvPicPr>
                        <pic:blipFill rotWithShape="1">
                          <a:blip r:embed="rId19">
                            <a:extLst>
                              <a:ext uri="{28A0092B-C50C-407E-A947-70E740481C1C}">
                                <a14:useLocalDpi xmlns:a14="http://schemas.microsoft.com/office/drawing/2010/main" val="0"/>
                              </a:ext>
                            </a:extLst>
                          </a:blip>
                          <a:srcRect l="1935" t="4817" r="44543" b="2922"/>
                          <a:stretch/>
                        </pic:blipFill>
                        <pic:spPr bwMode="auto">
                          <a:xfrm>
                            <a:off x="0" y="0"/>
                            <a:ext cx="2959735" cy="3555365"/>
                          </a:xfrm>
                          <a:prstGeom prst="rect">
                            <a:avLst/>
                          </a:prstGeom>
                          <a:ln>
                            <a:noFill/>
                          </a:ln>
                          <a:extLst>
                            <a:ext uri="{53640926-AAD7-44D8-BBD7-CCE9431645EC}">
                              <a14:shadowObscured xmlns:a14="http://schemas.microsoft.com/office/drawing/2010/main"/>
                            </a:ext>
                          </a:extLst>
                        </pic:spPr>
                      </pic:pic>
                      <wps:wsp>
                        <wps:cNvPr id="448" name="Text Box 448"/>
                        <wps:cNvSpPr txBox="1"/>
                        <wps:spPr>
                          <a:xfrm>
                            <a:off x="0" y="3609975"/>
                            <a:ext cx="2959735" cy="266700"/>
                          </a:xfrm>
                          <a:prstGeom prst="rect">
                            <a:avLst/>
                          </a:prstGeom>
                          <a:solidFill>
                            <a:prstClr val="white"/>
                          </a:solidFill>
                          <a:ln>
                            <a:noFill/>
                          </a:ln>
                        </wps:spPr>
                        <wps:txbx>
                          <w:txbxContent>
                            <w:p w14:paraId="08632300" w14:textId="215A0027" w:rsidR="00EF572A" w:rsidRPr="00CB790E" w:rsidRDefault="00EF572A">
                              <w:pPr>
                                <w:pStyle w:val="Caption"/>
                                <w:rPr>
                                  <w:noProof/>
                                </w:rPr>
                                <w:pPrChange w:id="564" w:author="Windows User" w:date="2017-02-02T18:01:00Z">
                                  <w:pPr/>
                                </w:pPrChange>
                              </w:pPr>
                              <w:ins w:id="565" w:author="Windows User" w:date="2017-02-02T18:01:00Z">
                                <w:r>
                                  <w:t xml:space="preserve">Styles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F70B76E" id="Group 449" o:spid="_x0000_s1063" style="position:absolute;margin-left:-4.4pt;margin-top:-.05pt;width:233.05pt;height:305.25pt;z-index:251669504;mso-position-horizontal-relative:margin" coordsize="29597,38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">
                <v:shape id="image04.png" o:spid="_x0000_s1064" type="#_x0000_t75" style="position:absolute;width:29597;height:35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">
                  <v:imagedata r:id="rId20" o:title="3" croptop="3157f" cropbottom="1915f" cropleft="1268f" cropright="29192f"/>
                </v:shape>
                <v:shape id="Text Box 448" o:spid="_x0000_s1065" type="#_x0000_t202" style="position:absolute;top:36099;width:295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" stroked="f">
                  <v:textbox style="mso-fit-shape-to-text:t" inset="0,0,0,0">
                    <w:txbxContent>
                      <w:p w14:paraId="08632300" w14:textId="215A0027" w:rsidR="00EF572A" w:rsidRPr="00CB790E" w:rsidRDefault="00EF572A">
                        <w:pPr>
                          <w:pStyle w:val="Caption"/>
                          <w:rPr>
                            <w:noProof/>
                          </w:rPr>
                          <w:pPrChange w:id="292" w:author="Windows User" w:date="2017-02-02T18:01:00Z">
                            <w:pPr/>
                          </w:pPrChange>
                        </w:pPr>
                        <w:ins w:id="293" w:author="Windows User" w:date="2017-02-02T18:01:00Z">
                          <w:r>
                            <w:t xml:space="preserve">Styles Page </w:t>
                          </w:r>
                        </w:ins>
                      </w:p>
                    </w:txbxContent>
                  </v:textbox>
                </v:shape>
                <w10:wrap type="square" anchorx="margin"/>
              </v:group>
            </w:pict>
          </mc:Fallback>
        </mc:AlternateContent>
      </w:r>
      <w:ins w:id="566" w:author="Prabhvir Saran" w:date="2017-02-02T15:42:00Z">
        <w:del w:id="567" w:author="Windows User" w:date="2017-02-02T18:00:00Z">
          <w:r w:rsidR="004161ED" w:rsidDel="005D4B24">
            <w:rPr>
              <w:noProof/>
              <w:lang w:val="en-CA" w:eastAsia="en-CA"/>
            </w:rPr>
            <w:drawing>
              <wp:inline distT="0" distB="0" distL="0" distR="0" wp14:anchorId="3B1979B9" wp14:editId="01C55C3D">
                <wp:extent cx="2959882" cy="3555972"/>
                <wp:effectExtent l="0" t="0" r="0" b="6985"/>
                <wp:docPr id="453" name="image04.png" descr="C:\Users\bhagw\AppData\Local\Microsoft\Windows\INetCacheContent.Word\3.png"/>
                <wp:cNvGraphicFramePr/>
                <a:graphic xmlns:a="http://schemas.openxmlformats.org/drawingml/2006/main">
                  <a:graphicData uri="http://schemas.openxmlformats.org/drawingml/2006/picture">
                    <pic:pic xmlns:pic="http://schemas.openxmlformats.org/drawingml/2006/picture">
                      <pic:nvPicPr>
                        <pic:cNvPr id="0" name="image04.png" descr="C:\Users\bhagw\AppData\Local\Microsoft\Windows\INetCacheContent.Word\3.png"/>
                        <pic:cNvPicPr preferRelativeResize="0"/>
                      </pic:nvPicPr>
                      <pic:blipFill rotWithShape="1">
                        <a:blip r:embed="rId19"/>
                        <a:srcRect l="1935" t="4817" r="44543" b="2922"/>
                        <a:stretch/>
                      </pic:blipFill>
                      <pic:spPr bwMode="auto">
                        <a:xfrm>
                          <a:off x="0" y="0"/>
                          <a:ext cx="2966651" cy="3564104"/>
                        </a:xfrm>
                        <a:prstGeom prst="rect">
                          <a:avLst/>
                        </a:prstGeom>
                        <a:ln>
                          <a:noFill/>
                        </a:ln>
                        <a:extLst>
                          <a:ext uri="{53640926-AAD7-44D8-BBD7-CCE9431645EC}">
                            <a14:shadowObscured xmlns:a14="http://schemas.microsoft.com/office/drawing/2010/main"/>
                          </a:ext>
                        </a:extLst>
                      </pic:spPr>
                    </pic:pic>
                  </a:graphicData>
                </a:graphic>
              </wp:inline>
            </w:drawing>
          </w:r>
        </w:del>
      </w:ins>
      <w:del w:id="568" w:author="Windows User" w:date="2017-02-02T18:00:00Z">
        <w:r w:rsidR="00F911EF" w:rsidDel="005D4B24">
          <w:rPr>
            <w:noProof/>
          </w:rPr>
          <w:delText xml:space="preserve"> </w:delText>
        </w:r>
      </w:del>
    </w:p>
    <w:p w14:paraId="122B4865" w14:textId="5453A81B" w:rsidR="006E7AC6" w:rsidRDefault="00CE27D4" w:rsidP="004161ED">
      <w:pPr>
        <w:rPr>
          <w:ins w:id="569" w:author="Prabhvir Saran" w:date="2017-02-02T16:11:00Z"/>
          <w:noProof/>
        </w:rPr>
      </w:pPr>
      <w:ins w:id="570" w:author="Prabhvir Saran" w:date="2017-02-02T15:42:00Z">
        <w:del w:id="571" w:author="Windows User" w:date="2017-02-02T18:01:00Z">
          <w:r w:rsidDel="00EF572A">
            <w:rPr>
              <w:noProof/>
              <w:lang w:val="en-CA" w:eastAsia="en-CA"/>
            </w:rPr>
            <w:drawing>
              <wp:inline distT="0" distB="0" distL="0" distR="0" wp14:anchorId="2C623F0C" wp14:editId="0B703D32">
                <wp:extent cx="2929547" cy="3526155"/>
                <wp:effectExtent l="0" t="0" r="4445" b="0"/>
                <wp:docPr id="455" name="image08.png" descr="C:\Users\bhagw\AppData\Local\Microsoft\Windows\INetCacheContent.Word\5.png"/>
                <wp:cNvGraphicFramePr/>
                <a:graphic xmlns:a="http://schemas.openxmlformats.org/drawingml/2006/main">
                  <a:graphicData uri="http://schemas.openxmlformats.org/drawingml/2006/picture">
                    <pic:pic xmlns:pic="http://schemas.openxmlformats.org/drawingml/2006/picture">
                      <pic:nvPicPr>
                        <pic:cNvPr id="0" name="image08.png" descr="C:\Users\bhagw\AppData\Local\Microsoft\Windows\INetCacheContent.Word\5.png"/>
                        <pic:cNvPicPr preferRelativeResize="0"/>
                      </pic:nvPicPr>
                      <pic:blipFill rotWithShape="1">
                        <a:blip r:embed="rId15"/>
                        <a:srcRect l="6842" t="4790" r="44896" b="2952"/>
                        <a:stretch/>
                      </pic:blipFill>
                      <pic:spPr bwMode="auto">
                        <a:xfrm>
                          <a:off x="0" y="0"/>
                          <a:ext cx="2936059" cy="3533993"/>
                        </a:xfrm>
                        <a:prstGeom prst="rect">
                          <a:avLst/>
                        </a:prstGeom>
                        <a:ln>
                          <a:noFill/>
                        </a:ln>
                        <a:extLst>
                          <a:ext uri="{53640926-AAD7-44D8-BBD7-CCE9431645EC}">
                            <a14:shadowObscured xmlns:a14="http://schemas.microsoft.com/office/drawing/2010/main"/>
                          </a:ext>
                        </a:extLst>
                      </pic:spPr>
                    </pic:pic>
                  </a:graphicData>
                </a:graphic>
              </wp:inline>
            </w:drawing>
          </w:r>
        </w:del>
      </w:ins>
      <w:del w:id="572" w:author="Windows User" w:date="2017-02-02T18:01:00Z">
        <w:r w:rsidR="00F911EF" w:rsidDel="00EF572A">
          <w:rPr>
            <w:noProof/>
          </w:rPr>
          <w:delText xml:space="preserve"> </w:delText>
        </w:r>
      </w:del>
      <w:ins w:id="573" w:author="Prabhvir Saran" w:date="2017-02-02T16:11:00Z">
        <w:del w:id="574" w:author="Windows User" w:date="2017-02-02T18:01:00Z">
          <w:r w:rsidR="006E7AC6" w:rsidDel="00EF572A">
            <w:rPr>
              <w:noProof/>
              <w:lang w:val="en-CA" w:eastAsia="en-CA"/>
            </w:rPr>
            <w:drawing>
              <wp:inline distT="0" distB="0" distL="0" distR="0" wp14:anchorId="07EC4B6A" wp14:editId="6BE86102">
                <wp:extent cx="2976880" cy="3529380"/>
                <wp:effectExtent l="0" t="0" r="0" b="0"/>
                <wp:docPr id="456" name="image13.png" descr="https://lh5.googleusercontent.com/Tla5F-F5HHSWq_w-buY_KF4xiw60fb5hUT9D5u9r1AlDeajpTk5r28zHVoCM1INWJeIG7Zz43X8RCC0mk1JqKqHHTv2pOUhfIcFWnErFx5Dygm6Pbn9ivyyR14l0Si5LQeWh70ZE"/>
                <wp:cNvGraphicFramePr/>
                <a:graphic xmlns:a="http://schemas.openxmlformats.org/drawingml/2006/main">
                  <a:graphicData uri="http://schemas.openxmlformats.org/drawingml/2006/picture">
                    <pic:pic xmlns:pic="http://schemas.openxmlformats.org/drawingml/2006/picture">
                      <pic:nvPicPr>
                        <pic:cNvPr id="0" name="image13.png" descr="https://lh5.googleusercontent.com/Tla5F-F5HHSWq_w-buY_KF4xiw60fb5hUT9D5u9r1AlDeajpTk5r28zHVoCM1INWJeIG7Zz43X8RCC0mk1JqKqHHTv2pOUhfIcFWnErFx5Dygm6Pbn9ivyyR14l0Si5LQeWh70ZE"/>
                        <pic:cNvPicPr preferRelativeResize="0"/>
                      </pic:nvPicPr>
                      <pic:blipFill rotWithShape="1">
                        <a:blip r:embed="rId13"/>
                        <a:srcRect l="1824" t="4699" r="44317" b="2960"/>
                        <a:stretch/>
                      </pic:blipFill>
                      <pic:spPr bwMode="auto">
                        <a:xfrm>
                          <a:off x="0" y="0"/>
                          <a:ext cx="2987298" cy="3541731"/>
                        </a:xfrm>
                        <a:prstGeom prst="rect">
                          <a:avLst/>
                        </a:prstGeom>
                        <a:ln>
                          <a:noFill/>
                        </a:ln>
                        <a:extLst>
                          <a:ext uri="{53640926-AAD7-44D8-BBD7-CCE9431645EC}">
                            <a14:shadowObscured xmlns:a14="http://schemas.microsoft.com/office/drawing/2010/main"/>
                          </a:ext>
                        </a:extLst>
                      </pic:spPr>
                    </pic:pic>
                  </a:graphicData>
                </a:graphic>
              </wp:inline>
            </w:drawing>
          </w:r>
        </w:del>
      </w:ins>
    </w:p>
    <w:p w14:paraId="5D058B22" w14:textId="2E85322F" w:rsidR="00CE27D4" w:rsidRDefault="00EF572A" w:rsidP="004161ED">
      <w:pPr>
        <w:rPr>
          <w:ins w:id="575" w:author="Prabhvir Saran" w:date="2017-02-02T15:39:00Z"/>
        </w:rPr>
      </w:pPr>
      <w:r>
        <w:rPr>
          <w:noProof/>
          <w:lang w:val="en-CA" w:eastAsia="en-CA"/>
        </w:rPr>
        <w:lastRenderedPageBreak/>
        <mc:AlternateContent>
          <mc:Choice Requires="wpg">
            <w:drawing>
              <wp:anchor distT="0" distB="0" distL="114300" distR="114300" simplePos="0" relativeHeight="251685888" behindDoc="0" locked="0" layoutInCell="1" allowOverlap="1" wp14:anchorId="46E311D6" wp14:editId="3EFADD30">
                <wp:simplePos x="0" y="0"/>
                <wp:positionH relativeFrom="margin">
                  <wp:align>left</wp:align>
                </wp:positionH>
                <wp:positionV relativeFrom="paragraph">
                  <wp:posOffset>287020</wp:posOffset>
                </wp:positionV>
                <wp:extent cx="2903220" cy="3867150"/>
                <wp:effectExtent l="0" t="0" r="0" b="0"/>
                <wp:wrapSquare wrapText="bothSides"/>
                <wp:docPr id="462" name="Group 462"/>
                <wp:cNvGraphicFramePr/>
                <a:graphic xmlns:a="http://schemas.openxmlformats.org/drawingml/2006/main">
                  <a:graphicData uri="http://schemas.microsoft.com/office/word/2010/wordprocessingGroup">
                    <wpg:wgp>
                      <wpg:cNvGrpSpPr/>
                      <wpg:grpSpPr>
                        <a:xfrm>
                          <a:off x="0" y="0"/>
                          <a:ext cx="2903220" cy="3867150"/>
                          <a:chOff x="0" y="0"/>
                          <a:chExt cx="2903220" cy="3867150"/>
                        </a:xfrm>
                      </wpg:grpSpPr>
                      <pic:pic xmlns:pic="http://schemas.openxmlformats.org/drawingml/2006/picture">
                        <pic:nvPicPr>
                          <pic:cNvPr id="29" name="image12.png" descr="https://lh5.googleusercontent.com/vk0USVkHGQKplo2_nEf4c883bhVRJYaO-BFORdsDyVQ7ZFO0ITGv8-oxPz5TY6f-wW_-Udw0YbbBGJR6BayAsYeujfCsRb-j5CXoI_-SB7hT2x5Ac4IR9K8ZHcpNixLdbdZsyKdf"/>
                          <pic:cNvPicPr/>
                        </pic:nvPicPr>
                        <pic:blipFill rotWithShape="1">
                          <a:blip r:embed="rId21">
                            <a:extLst>
                              <a:ext uri="{28A0092B-C50C-407E-A947-70E740481C1C}">
                                <a14:useLocalDpi xmlns:a14="http://schemas.microsoft.com/office/drawing/2010/main" val="0"/>
                              </a:ext>
                            </a:extLst>
                          </a:blip>
                          <a:srcRect l="1768" t="4521" r="44316" b="2784"/>
                          <a:stretch/>
                        </pic:blipFill>
                        <pic:spPr bwMode="auto">
                          <a:xfrm>
                            <a:off x="0" y="0"/>
                            <a:ext cx="2903220" cy="3544570"/>
                          </a:xfrm>
                          <a:prstGeom prst="rect">
                            <a:avLst/>
                          </a:prstGeom>
                          <a:ln>
                            <a:noFill/>
                          </a:ln>
                          <a:extLst>
                            <a:ext uri="{53640926-AAD7-44D8-BBD7-CCE9431645EC}">
                              <a14:shadowObscured xmlns:a14="http://schemas.microsoft.com/office/drawing/2010/main"/>
                            </a:ext>
                          </a:extLst>
                        </pic:spPr>
                      </pic:pic>
                      <wps:wsp>
                        <wps:cNvPr id="461" name="Text Box 461"/>
                        <wps:cNvSpPr txBox="1"/>
                        <wps:spPr>
                          <a:xfrm>
                            <a:off x="0" y="3600450"/>
                            <a:ext cx="2903220" cy="266700"/>
                          </a:xfrm>
                          <a:prstGeom prst="rect">
                            <a:avLst/>
                          </a:prstGeom>
                          <a:solidFill>
                            <a:prstClr val="white"/>
                          </a:solidFill>
                          <a:ln>
                            <a:noFill/>
                          </a:ln>
                        </wps:spPr>
                        <wps:txbx>
                          <w:txbxContent>
                            <w:p w14:paraId="78E0A0A8" w14:textId="48FCF5C0" w:rsidR="00EF572A" w:rsidRPr="00C613FC" w:rsidRDefault="00EF572A">
                              <w:pPr>
                                <w:pStyle w:val="Caption"/>
                                <w:rPr>
                                  <w:noProof/>
                                </w:rPr>
                                <w:pPrChange w:id="576" w:author="Windows User" w:date="2017-02-02T18:03:00Z">
                                  <w:pPr/>
                                </w:pPrChange>
                              </w:pPr>
                              <w:ins w:id="577" w:author="Windows User" w:date="2017-02-02T18:03:00Z">
                                <w:r>
                                  <w:t xml:space="preserve">Signup / Login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E311D6" id="Group 462" o:spid="_x0000_s1066" style="position:absolute;margin-left:0;margin-top:22.6pt;width:228.6pt;height:304.5pt;z-index:251685888;mso-position-horizontal:left;mso-position-horizontal-relative:margin" coordsize="29032,38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">
                <v:shape id="image12.png" o:spid="_x0000_s1067" type="#_x0000_t75" alt="https://lh5.googleusercontent.com/vk0USVkHGQKplo2_nEf4c883bhVRJYaO-BFORdsDyVQ7ZFO0ITGv8-oxPz5TY6f-wW_-Udw0YbbBGJR6BayAsYeujfCsRb-j5CXoI_-SB7hT2x5Ac4IR9K8ZHcpNixLdbdZsyKdf" style="position:absolute;width:29032;height:35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">
                  <v:imagedata r:id="rId22" o:title="vk0USVkHGQKplo2_nEf4c883bhVRJYaO-BFORdsDyVQ7ZFO0ITGv8-oxPz5TY6f-wW_-Udw0YbbBGJR6BayAsYeujfCsRb-j5CXoI_-SB7hT2x5Ac4IR9K8ZHcpNixLdbdZsyKdf" croptop="2963f" cropbottom="1825f" cropleft="1159f" cropright="29043f"/>
                </v:shape>
                <v:shape id="Text Box 461" o:spid="_x0000_s1068" type="#_x0000_t202" style="position:absolute;top:36004;width:290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" stroked="f">
                  <v:textbox style="mso-fit-shape-to-text:t" inset="0,0,0,0">
                    <w:txbxContent>
                      <w:p w14:paraId="78E0A0A8" w14:textId="48FCF5C0" w:rsidR="00EF572A" w:rsidRPr="00C613FC" w:rsidRDefault="00EF572A">
                        <w:pPr>
                          <w:pStyle w:val="Caption"/>
                          <w:rPr>
                            <w:noProof/>
                          </w:rPr>
                          <w:pPrChange w:id="306" w:author="Windows User" w:date="2017-02-02T18:03:00Z">
                            <w:pPr/>
                          </w:pPrChange>
                        </w:pPr>
                        <w:ins w:id="307" w:author="Windows User" w:date="2017-02-02T18:03:00Z">
                          <w:r>
                            <w:t xml:space="preserve">Signup / Login Page </w:t>
                          </w:r>
                        </w:ins>
                      </w:p>
                    </w:txbxContent>
                  </v:textbox>
                </v:shape>
                <w10:wrap type="square" anchorx="margin"/>
              </v:group>
            </w:pict>
          </mc:Fallback>
        </mc:AlternateContent>
      </w:r>
    </w:p>
    <w:p w14:paraId="7F612A02" w14:textId="0DA02AEE" w:rsidR="004161ED" w:rsidRDefault="004161ED" w:rsidP="004161ED">
      <w:pPr>
        <w:rPr>
          <w:ins w:id="578" w:author="Prabhvir Saran" w:date="2017-02-02T16:11:00Z"/>
          <w:noProof/>
        </w:rPr>
      </w:pPr>
    </w:p>
    <w:p w14:paraId="71AEF726" w14:textId="3698B09E" w:rsidR="00CE27D4" w:rsidRDefault="00CE27D4" w:rsidP="004161ED">
      <w:pPr>
        <w:rPr>
          <w:ins w:id="579" w:author="Prabhvir Saran" w:date="2017-02-02T15:39:00Z"/>
        </w:rPr>
      </w:pPr>
    </w:p>
    <w:p w14:paraId="5E3C030D" w14:textId="77777777" w:rsidR="00EF572A" w:rsidRDefault="00EF572A" w:rsidP="004161ED">
      <w:pPr>
        <w:rPr>
          <w:ins w:id="580" w:author="Windows User" w:date="2017-02-02T18:03:00Z"/>
        </w:rPr>
      </w:pPr>
    </w:p>
    <w:p w14:paraId="2E728B32" w14:textId="77777777" w:rsidR="00EF572A" w:rsidRDefault="00EF572A" w:rsidP="004161ED">
      <w:pPr>
        <w:rPr>
          <w:ins w:id="581" w:author="Windows User" w:date="2017-02-02T18:03:00Z"/>
        </w:rPr>
      </w:pPr>
    </w:p>
    <w:p w14:paraId="31EFCB7B" w14:textId="77777777" w:rsidR="00EF572A" w:rsidRDefault="00EF572A" w:rsidP="004161ED">
      <w:pPr>
        <w:rPr>
          <w:ins w:id="582" w:author="Windows User" w:date="2017-02-02T18:03:00Z"/>
        </w:rPr>
      </w:pPr>
    </w:p>
    <w:p w14:paraId="4942E02B" w14:textId="77777777" w:rsidR="00EF572A" w:rsidRDefault="00EF572A" w:rsidP="004161ED">
      <w:pPr>
        <w:rPr>
          <w:ins w:id="583" w:author="Windows User" w:date="2017-02-02T18:03:00Z"/>
        </w:rPr>
      </w:pPr>
    </w:p>
    <w:p w14:paraId="526CA7D1" w14:textId="77777777" w:rsidR="00EF572A" w:rsidRDefault="00EF572A" w:rsidP="004161ED">
      <w:pPr>
        <w:rPr>
          <w:ins w:id="584" w:author="Windows User" w:date="2017-02-02T18:03:00Z"/>
        </w:rPr>
      </w:pPr>
    </w:p>
    <w:p w14:paraId="0F68B7EE" w14:textId="77777777" w:rsidR="00EF572A" w:rsidRDefault="00EF572A" w:rsidP="004161ED">
      <w:pPr>
        <w:rPr>
          <w:ins w:id="585" w:author="Windows User" w:date="2017-02-02T18:03:00Z"/>
        </w:rPr>
      </w:pPr>
    </w:p>
    <w:p w14:paraId="1DCE9F3D" w14:textId="77777777" w:rsidR="00EF572A" w:rsidRDefault="00EF572A" w:rsidP="004161ED">
      <w:pPr>
        <w:rPr>
          <w:ins w:id="586" w:author="Windows User" w:date="2017-02-02T18:03:00Z"/>
        </w:rPr>
      </w:pPr>
    </w:p>
    <w:p w14:paraId="43F26D02" w14:textId="77777777" w:rsidR="00EF572A" w:rsidRDefault="00EF572A" w:rsidP="004161ED">
      <w:pPr>
        <w:rPr>
          <w:ins w:id="587" w:author="Windows User" w:date="2017-02-02T18:03:00Z"/>
        </w:rPr>
      </w:pPr>
    </w:p>
    <w:p w14:paraId="0804FEDF" w14:textId="77777777" w:rsidR="00EF572A" w:rsidRDefault="00EF572A" w:rsidP="004161ED">
      <w:pPr>
        <w:rPr>
          <w:ins w:id="588" w:author="Windows User" w:date="2017-02-02T18:03:00Z"/>
        </w:rPr>
      </w:pPr>
    </w:p>
    <w:p w14:paraId="5013A919" w14:textId="77777777" w:rsidR="00EF572A" w:rsidRDefault="00EF572A" w:rsidP="004161ED">
      <w:pPr>
        <w:rPr>
          <w:ins w:id="589" w:author="Windows User" w:date="2017-02-02T18:03:00Z"/>
        </w:rPr>
      </w:pPr>
    </w:p>
    <w:p w14:paraId="1754A19A" w14:textId="77777777" w:rsidR="00EF572A" w:rsidRDefault="00EF572A" w:rsidP="004161ED">
      <w:pPr>
        <w:rPr>
          <w:ins w:id="590" w:author="Windows User" w:date="2017-02-02T18:03:00Z"/>
        </w:rPr>
      </w:pPr>
    </w:p>
    <w:p w14:paraId="0C4059CF" w14:textId="77777777" w:rsidR="005529B6" w:rsidRDefault="005529B6">
      <w:pPr>
        <w:pStyle w:val="Heading4"/>
        <w:rPr>
          <w:ins w:id="591" w:author="Prabhvir Saran" w:date="2017-02-02T22:45:00Z"/>
        </w:rPr>
        <w:pPrChange w:id="592" w:author="Prabhvir Saran" w:date="2017-02-02T22:31:00Z">
          <w:pPr/>
        </w:pPrChange>
      </w:pPr>
    </w:p>
    <w:p w14:paraId="7F2610EC" w14:textId="16F2B5FF" w:rsidR="005529B6" w:rsidRDefault="005529B6">
      <w:pPr>
        <w:pStyle w:val="Heading4"/>
        <w:rPr>
          <w:ins w:id="593" w:author="Prabhvir Saran" w:date="2017-02-02T23:22:00Z"/>
        </w:rPr>
        <w:pPrChange w:id="594" w:author="Prabhvir Saran" w:date="2017-02-02T22:31:00Z">
          <w:pPr/>
        </w:pPrChange>
      </w:pPr>
    </w:p>
    <w:p w14:paraId="783CAE7B" w14:textId="77777777" w:rsidR="00167652" w:rsidRPr="00167652" w:rsidRDefault="00167652">
      <w:pPr>
        <w:rPr>
          <w:ins w:id="595" w:author="Prabhvir Saran" w:date="2017-02-02T22:45:00Z"/>
        </w:rPr>
      </w:pPr>
    </w:p>
    <w:p w14:paraId="6BFC5A21" w14:textId="64793416" w:rsidR="00CE27D4" w:rsidRPr="00066FC0" w:rsidRDefault="00903FA7">
      <w:pPr>
        <w:pStyle w:val="Heading2"/>
        <w:rPr>
          <w:ins w:id="596" w:author="Prabhvir Saran" w:date="2017-02-02T22:54:00Z"/>
          <w:sz w:val="32"/>
          <w:rPrChange w:id="597" w:author="Prabhvir Saran" w:date="2017-02-02T23:35:00Z">
            <w:rPr>
              <w:ins w:id="598" w:author="Prabhvir Saran" w:date="2017-02-02T22:54:00Z"/>
            </w:rPr>
          </w:rPrChange>
        </w:rPr>
        <w:pPrChange w:id="599" w:author="Prabhvir Saran" w:date="2017-02-02T23:02:00Z">
          <w:pPr/>
        </w:pPrChange>
      </w:pPr>
      <w:bookmarkStart w:id="600" w:name="_Toc474878135"/>
      <w:ins w:id="601" w:author="Prabhvir Saran" w:date="2017-02-02T16:49:00Z">
        <w:r w:rsidRPr="00066FC0">
          <w:rPr>
            <w:sz w:val="32"/>
            <w:rPrChange w:id="602" w:author="Prabhvir Saran" w:date="2017-02-02T23:35:00Z">
              <w:rPr/>
            </w:rPrChange>
          </w:rPr>
          <w:t>Print Layout</w:t>
        </w:r>
        <w:r w:rsidR="001E5BDC" w:rsidRPr="00066FC0">
          <w:rPr>
            <w:sz w:val="32"/>
            <w:rPrChange w:id="603" w:author="Prabhvir Saran" w:date="2017-02-02T23:35:00Z">
              <w:rPr/>
            </w:rPrChange>
          </w:rPr>
          <w:t>s</w:t>
        </w:r>
      </w:ins>
      <w:bookmarkEnd w:id="600"/>
    </w:p>
    <w:p w14:paraId="0083E591" w14:textId="77777777" w:rsidR="00583BE8" w:rsidRPr="00583BE8" w:rsidRDefault="00583BE8">
      <w:pPr>
        <w:rPr>
          <w:ins w:id="604" w:author="Prabhvir Saran" w:date="2017-02-02T16:52:00Z"/>
        </w:rPr>
      </w:pPr>
    </w:p>
    <w:p w14:paraId="30DAFADE" w14:textId="2932004E" w:rsidR="001E44DE" w:rsidRPr="00066FC0" w:rsidRDefault="00600944">
      <w:pPr>
        <w:ind w:firstLine="720"/>
        <w:rPr>
          <w:ins w:id="605" w:author="Windows User" w:date="2017-02-02T18:06:00Z"/>
          <w:sz w:val="24"/>
          <w:szCs w:val="24"/>
          <w:rPrChange w:id="606" w:author="Prabhvir Saran" w:date="2017-02-02T23:37:00Z">
            <w:rPr>
              <w:ins w:id="607" w:author="Windows User" w:date="2017-02-02T18:06:00Z"/>
            </w:rPr>
          </w:rPrChange>
        </w:rPr>
        <w:pPrChange w:id="608" w:author="Prabhvir Saran" w:date="2017-02-02T23:34:00Z">
          <w:pPr/>
        </w:pPrChange>
      </w:pPr>
      <w:ins w:id="609" w:author="Prabhvir Saran" w:date="2017-02-02T16:52:00Z">
        <w:r w:rsidRPr="00066FC0">
          <w:rPr>
            <w:sz w:val="24"/>
            <w:szCs w:val="24"/>
            <w:rPrChange w:id="610" w:author="Prabhvir Saran" w:date="2017-02-02T23:37:00Z">
              <w:rPr/>
            </w:rPrChange>
          </w:rPr>
          <w:t xml:space="preserve">There are </w:t>
        </w:r>
      </w:ins>
      <w:ins w:id="611" w:author="Prabhvir Saran" w:date="2017-02-02T22:45:00Z">
        <w:r w:rsidR="005529B6" w:rsidRPr="00066FC0">
          <w:rPr>
            <w:sz w:val="24"/>
            <w:szCs w:val="24"/>
            <w:rPrChange w:id="612" w:author="Prabhvir Saran" w:date="2017-02-02T23:37:00Z">
              <w:rPr/>
            </w:rPrChange>
          </w:rPr>
          <w:t>three types of</w:t>
        </w:r>
      </w:ins>
      <w:ins w:id="613" w:author="Prabhvir Saran" w:date="2017-02-02T16:52:00Z">
        <w:r w:rsidRPr="00066FC0">
          <w:rPr>
            <w:sz w:val="24"/>
            <w:szCs w:val="24"/>
            <w:rPrChange w:id="614" w:author="Prabhvir Saran" w:date="2017-02-02T23:37:00Z">
              <w:rPr/>
            </w:rPrChange>
          </w:rPr>
          <w:t xml:space="preserve"> print </w:t>
        </w:r>
      </w:ins>
      <w:ins w:id="615" w:author="Prabhvir Saran" w:date="2017-02-02T17:10:00Z">
        <w:r w:rsidR="0043098F" w:rsidRPr="00066FC0">
          <w:rPr>
            <w:sz w:val="24"/>
            <w:szCs w:val="24"/>
            <w:rPrChange w:id="616" w:author="Prabhvir Saran" w:date="2017-02-02T23:37:00Z">
              <w:rPr/>
            </w:rPrChange>
          </w:rPr>
          <w:t>layouts</w:t>
        </w:r>
      </w:ins>
      <w:ins w:id="617" w:author="Prabhvir Saran" w:date="2017-02-02T16:52:00Z">
        <w:r w:rsidRPr="00066FC0">
          <w:rPr>
            <w:sz w:val="24"/>
            <w:szCs w:val="24"/>
            <w:rPrChange w:id="618" w:author="Prabhvir Saran" w:date="2017-02-02T23:37:00Z">
              <w:rPr/>
            </w:rPrChange>
          </w:rPr>
          <w:t xml:space="preserve">. </w:t>
        </w:r>
      </w:ins>
      <w:ins w:id="619" w:author="Prabhvir Saran" w:date="2017-02-02T22:51:00Z">
        <w:r w:rsidR="00583BE8" w:rsidRPr="00066FC0">
          <w:rPr>
            <w:sz w:val="24"/>
            <w:szCs w:val="24"/>
            <w:rPrChange w:id="620" w:author="Prabhvir Saran" w:date="2017-02-02T23:37:00Z">
              <w:rPr/>
            </w:rPrChange>
          </w:rPr>
          <w:t xml:space="preserve">Print layout 1 would be used for the home page. Print layout </w:t>
        </w:r>
      </w:ins>
      <w:ins w:id="621" w:author="Prabhvir Saran" w:date="2017-02-02T22:52:00Z">
        <w:r w:rsidR="00583BE8" w:rsidRPr="00066FC0">
          <w:rPr>
            <w:sz w:val="24"/>
            <w:szCs w:val="24"/>
            <w:rPrChange w:id="622" w:author="Prabhvir Saran" w:date="2017-02-02T23:37:00Z">
              <w:rPr/>
            </w:rPrChange>
          </w:rPr>
          <w:t xml:space="preserve">2 is for pages using the div that changes the content </w:t>
        </w:r>
      </w:ins>
      <w:ins w:id="623" w:author="Prabhvir Saran" w:date="2017-02-02T23:30:00Z">
        <w:r w:rsidR="00066FC0" w:rsidRPr="00066FC0">
          <w:rPr>
            <w:sz w:val="24"/>
            <w:szCs w:val="24"/>
            <w:rPrChange w:id="624" w:author="Prabhvir Saran" w:date="2017-02-02T23:37:00Z">
              <w:rPr/>
            </w:rPrChange>
          </w:rPr>
          <w:t>based</w:t>
        </w:r>
      </w:ins>
      <w:ins w:id="625" w:author="Prabhvir Saran" w:date="2017-02-02T22:52:00Z">
        <w:r w:rsidR="00583BE8" w:rsidRPr="00066FC0">
          <w:rPr>
            <w:sz w:val="24"/>
            <w:szCs w:val="24"/>
            <w:rPrChange w:id="626" w:author="Prabhvir Saran" w:date="2017-02-02T23:37:00Z">
              <w:rPr/>
            </w:rPrChange>
          </w:rPr>
          <w:t xml:space="preserve"> on user selection. Finally print layout 3 </w:t>
        </w:r>
      </w:ins>
      <w:ins w:id="627" w:author="Prabhvir Saran" w:date="2017-02-02T22:53:00Z">
        <w:r w:rsidR="00583BE8" w:rsidRPr="00066FC0">
          <w:rPr>
            <w:sz w:val="24"/>
            <w:szCs w:val="24"/>
            <w:rPrChange w:id="628" w:author="Prabhvir Saran" w:date="2017-02-02T23:37:00Z">
              <w:rPr/>
            </w:rPrChange>
          </w:rPr>
          <w:t xml:space="preserve">is for pages that use the </w:t>
        </w:r>
      </w:ins>
      <w:ins w:id="629" w:author="Prabhvir Saran" w:date="2017-02-02T22:54:00Z">
        <w:r w:rsidR="00CC7C1A" w:rsidRPr="00066FC0">
          <w:rPr>
            <w:sz w:val="24"/>
            <w:szCs w:val="24"/>
            <w:rPrChange w:id="630" w:author="Prabhvir Saran" w:date="2017-02-02T23:37:00Z">
              <w:rPr/>
            </w:rPrChange>
          </w:rPr>
          <w:t>two-column</w:t>
        </w:r>
      </w:ins>
      <w:ins w:id="631" w:author="Prabhvir Saran" w:date="2017-02-02T22:53:00Z">
        <w:r w:rsidR="00583BE8" w:rsidRPr="00066FC0">
          <w:rPr>
            <w:sz w:val="24"/>
            <w:szCs w:val="24"/>
            <w:rPrChange w:id="632" w:author="Prabhvir Saran" w:date="2017-02-02T23:37:00Z">
              <w:rPr/>
            </w:rPrChange>
          </w:rPr>
          <w:t xml:space="preserve"> layout. </w:t>
        </w:r>
      </w:ins>
    </w:p>
    <w:p w14:paraId="63696064" w14:textId="502B7725" w:rsidR="00EF572A" w:rsidRDefault="00EF572A" w:rsidP="004161ED">
      <w:pPr>
        <w:rPr>
          <w:ins w:id="633" w:author="Prabhvir Saran" w:date="2017-02-02T17:36:00Z"/>
        </w:rPr>
      </w:pPr>
    </w:p>
    <w:p w14:paraId="5DBF9B38" w14:textId="698BEA7A" w:rsidR="001E44DE" w:rsidRDefault="001E44DE" w:rsidP="004161ED">
      <w:pPr>
        <w:rPr>
          <w:ins w:id="634" w:author="Prabhvir Saran" w:date="2017-02-02T17:26:00Z"/>
        </w:rPr>
      </w:pPr>
    </w:p>
    <w:p w14:paraId="2807ABFF" w14:textId="71F42B3C" w:rsidR="001E44DE" w:rsidRDefault="001E44DE" w:rsidP="004161ED">
      <w:pPr>
        <w:rPr>
          <w:ins w:id="635" w:author="Prabhvir Saran" w:date="2017-02-02T17:27:00Z"/>
          <w:noProof/>
        </w:rPr>
      </w:pPr>
    </w:p>
    <w:p w14:paraId="27EBCA66" w14:textId="02D517B5" w:rsidR="00B65495" w:rsidRDefault="00167652" w:rsidP="004161ED">
      <w:pPr>
        <w:rPr>
          <w:ins w:id="636" w:author="Prabhvir Saran" w:date="2017-02-02T17:36:00Z"/>
          <w:noProof/>
        </w:rPr>
      </w:pPr>
      <w:r>
        <w:rPr>
          <w:noProof/>
          <w:lang w:val="en-CA" w:eastAsia="en-CA"/>
        </w:rPr>
        <w:lastRenderedPageBreak/>
        <mc:AlternateContent>
          <mc:Choice Requires="wpg">
            <w:drawing>
              <wp:anchor distT="0" distB="0" distL="114300" distR="114300" simplePos="0" relativeHeight="251696128" behindDoc="0" locked="0" layoutInCell="1" allowOverlap="1" wp14:anchorId="429557C1" wp14:editId="43FB33ED">
                <wp:simplePos x="0" y="0"/>
                <wp:positionH relativeFrom="margin">
                  <wp:align>left</wp:align>
                </wp:positionH>
                <wp:positionV relativeFrom="paragraph">
                  <wp:posOffset>3985895</wp:posOffset>
                </wp:positionV>
                <wp:extent cx="3141345" cy="3762375"/>
                <wp:effectExtent l="0" t="0" r="1905" b="9525"/>
                <wp:wrapSquare wrapText="bothSides"/>
                <wp:docPr id="476" name="Group 476"/>
                <wp:cNvGraphicFramePr/>
                <a:graphic xmlns:a="http://schemas.openxmlformats.org/drawingml/2006/main">
                  <a:graphicData uri="http://schemas.microsoft.com/office/word/2010/wordprocessingGroup">
                    <wpg:wgp>
                      <wpg:cNvGrpSpPr/>
                      <wpg:grpSpPr>
                        <a:xfrm>
                          <a:off x="0" y="0"/>
                          <a:ext cx="3141345" cy="3762375"/>
                          <a:chOff x="0" y="0"/>
                          <a:chExt cx="3141345" cy="3762375"/>
                        </a:xfrm>
                      </wpg:grpSpPr>
                      <pic:pic xmlns:pic="http://schemas.openxmlformats.org/drawingml/2006/picture">
                        <pic:nvPicPr>
                          <pic:cNvPr id="25" name="Picture 25"/>
                          <pic:cNvPicPr>
                            <a:picLocks noChangeAspect="1"/>
                          </pic:cNvPicPr>
                        </pic:nvPicPr>
                        <pic:blipFill rotWithShape="1">
                          <a:blip r:embed="rId23">
                            <a:extLst>
                              <a:ext uri="{28A0092B-C50C-407E-A947-70E740481C1C}">
                                <a14:useLocalDpi xmlns:a14="http://schemas.microsoft.com/office/drawing/2010/main" val="0"/>
                              </a:ext>
                            </a:extLst>
                          </a:blip>
                          <a:srcRect r="42618"/>
                          <a:stretch/>
                        </pic:blipFill>
                        <pic:spPr bwMode="auto">
                          <a:xfrm>
                            <a:off x="0" y="0"/>
                            <a:ext cx="3141345" cy="3502025"/>
                          </a:xfrm>
                          <a:prstGeom prst="rect">
                            <a:avLst/>
                          </a:prstGeom>
                          <a:ln>
                            <a:noFill/>
                          </a:ln>
                          <a:extLst>
                            <a:ext uri="{53640926-AAD7-44D8-BBD7-CCE9431645EC}">
                              <a14:shadowObscured xmlns:a14="http://schemas.microsoft.com/office/drawing/2010/main"/>
                            </a:ext>
                          </a:extLst>
                        </pic:spPr>
                      </pic:pic>
                      <wps:wsp>
                        <wps:cNvPr id="473" name="Text Box 473"/>
                        <wps:cNvSpPr txBox="1"/>
                        <wps:spPr>
                          <a:xfrm>
                            <a:off x="95250" y="3495675"/>
                            <a:ext cx="2968625" cy="266700"/>
                          </a:xfrm>
                          <a:prstGeom prst="rect">
                            <a:avLst/>
                          </a:prstGeom>
                          <a:solidFill>
                            <a:prstClr val="white"/>
                          </a:solidFill>
                          <a:ln>
                            <a:noFill/>
                          </a:ln>
                        </wps:spPr>
                        <wps:txbx>
                          <w:txbxContent>
                            <w:p w14:paraId="31E23B56" w14:textId="19B6F487" w:rsidR="00EF572A" w:rsidRPr="00D229C1" w:rsidRDefault="00EF572A">
                              <w:pPr>
                                <w:pStyle w:val="Caption"/>
                                <w:rPr>
                                  <w:noProof/>
                                </w:rPr>
                                <w:pPrChange w:id="637" w:author="Windows User" w:date="2017-02-02T18:08:00Z">
                                  <w:pPr/>
                                </w:pPrChange>
                              </w:pPr>
                              <w:ins w:id="638" w:author="Windows User" w:date="2017-02-02T18:08:00Z">
                                <w:r>
                                  <w:t xml:space="preserve">Print Layout </w:t>
                                </w:r>
                              </w:ins>
                              <w:ins w:id="639" w:author="Prabhvir Saran" w:date="2017-02-02T22:50:00Z">
                                <w:r w:rsidR="00583BE8">
                                  <w:t>3</w:t>
                                </w:r>
                              </w:ins>
                              <w:ins w:id="640" w:author="Windows User" w:date="2017-02-02T18:08:00Z">
                                <w:del w:id="641" w:author="Prabhvir Saran" w:date="2017-02-02T22:50:00Z">
                                  <w:r w:rsidDel="00583BE8">
                                    <w:delText xml:space="preserve">for history  </w:delText>
                                  </w:r>
                                  <w:r w:rsidDel="00583BE8">
                                    <w:fldChar w:fldCharType="begin"/>
                                  </w:r>
                                  <w:r w:rsidDel="00583BE8">
                                    <w:delInstrText xml:space="preserve"> SEQ Print_Layout_for_history_ \* ARABIC </w:delInstrText>
                                  </w:r>
                                </w:del>
                              </w:ins>
                              <w:del w:id="642" w:author="Prabhvir Saran" w:date="2017-02-02T22:50:00Z">
                                <w:r w:rsidDel="00583BE8">
                                  <w:fldChar w:fldCharType="separate"/>
                                </w:r>
                              </w:del>
                              <w:ins w:id="643" w:author="Windows User" w:date="2017-02-02T18:08:00Z">
                                <w:del w:id="644" w:author="Prabhvir Saran" w:date="2017-02-02T22:50:00Z">
                                  <w:r w:rsidDel="00583BE8">
                                    <w:rPr>
                                      <w:noProof/>
                                    </w:rPr>
                                    <w:delText>1</w:delText>
                                  </w:r>
                                  <w:r w:rsidDel="00583BE8">
                                    <w:fldChar w:fldCharType="end"/>
                                  </w:r>
                                </w:del>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29557C1" id="Group 476" o:spid="_x0000_s1069" style="position:absolute;margin-left:0;margin-top:313.85pt;width:247.35pt;height:296.25pt;z-index:251696128;mso-position-horizontal:left;mso-position-horizontal-relative:margin" coordsize="31413,3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">
                <v:shape id="Picture 25" o:spid="_x0000_s1070" type="#_x0000_t75" style="position:absolute;width:31413;height:35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">
                  <v:imagedata r:id="rId24" o:title="" cropright="27930f"/>
                  <v:path arrowok="t"/>
                </v:shape>
                <v:shape id="Text Box 473" o:spid="_x0000_s1071" type="#_x0000_t202" style="position:absolute;left:952;top:34956;width:296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" stroked="f">
                  <v:textbox style="mso-fit-shape-to-text:t" inset="0,0,0,0">
                    <w:txbxContent>
                      <w:p w14:paraId="31E23B56" w14:textId="19B6F487" w:rsidR="00EF572A" w:rsidRPr="00D229C1" w:rsidRDefault="00EF572A">
                        <w:pPr>
                          <w:pStyle w:val="Caption"/>
                          <w:rPr>
                            <w:noProof/>
                          </w:rPr>
                          <w:pPrChange w:id="381" w:author="Windows User" w:date="2017-02-02T18:08:00Z">
                            <w:pPr/>
                          </w:pPrChange>
                        </w:pPr>
                        <w:ins w:id="382" w:author="Windows User" w:date="2017-02-02T18:08:00Z">
                          <w:r>
                            <w:t xml:space="preserve">Print Layout </w:t>
                          </w:r>
                        </w:ins>
                        <w:ins w:id="383" w:author="Prabhvir Saran" w:date="2017-02-02T22:50:00Z">
                          <w:r w:rsidR="00583BE8">
                            <w:t>3</w:t>
                          </w:r>
                        </w:ins>
                        <w:ins w:id="384" w:author="Windows User" w:date="2017-02-02T18:08:00Z">
                          <w:del w:id="385" w:author="Prabhvir Saran" w:date="2017-02-02T22:50:00Z">
                            <w:r w:rsidDel="00583BE8">
                              <w:delText xml:space="preserve">for history  </w:delText>
                            </w:r>
                            <w:r w:rsidDel="00583BE8">
                              <w:fldChar w:fldCharType="begin"/>
                            </w:r>
                            <w:r w:rsidDel="00583BE8">
                              <w:delInstrText xml:space="preserve"> SEQ Print_Layout_for_history_ \* ARABIC </w:delInstrText>
                            </w:r>
                          </w:del>
                        </w:ins>
                        <w:del w:id="386" w:author="Prabhvir Saran" w:date="2017-02-02T22:50:00Z">
                          <w:r w:rsidDel="00583BE8">
                            <w:fldChar w:fldCharType="separate"/>
                          </w:r>
                        </w:del>
                        <w:ins w:id="387" w:author="Windows User" w:date="2017-02-02T18:08:00Z">
                          <w:del w:id="388" w:author="Prabhvir Saran" w:date="2017-02-02T22:50:00Z">
                            <w:r w:rsidDel="00583BE8">
                              <w:rPr>
                                <w:noProof/>
                              </w:rPr>
                              <w:delText>1</w:delText>
                            </w:r>
                            <w:r w:rsidDel="00583BE8">
                              <w:fldChar w:fldCharType="end"/>
                            </w:r>
                          </w:del>
                        </w:ins>
                      </w:p>
                    </w:txbxContent>
                  </v:textbox>
                </v:shape>
                <w10:wrap type="square" anchorx="margin"/>
              </v:group>
            </w:pict>
          </mc:Fallback>
        </mc:AlternateContent>
      </w:r>
      <w:r>
        <w:rPr>
          <w:noProof/>
          <w:lang w:val="en-CA" w:eastAsia="en-CA"/>
        </w:rPr>
        <mc:AlternateContent>
          <mc:Choice Requires="wpg">
            <w:drawing>
              <wp:anchor distT="0" distB="0" distL="114300" distR="114300" simplePos="0" relativeHeight="251693056" behindDoc="0" locked="0" layoutInCell="1" allowOverlap="1" wp14:anchorId="38B508AE" wp14:editId="690214EB">
                <wp:simplePos x="0" y="0"/>
                <wp:positionH relativeFrom="margin">
                  <wp:align>left</wp:align>
                </wp:positionH>
                <wp:positionV relativeFrom="paragraph">
                  <wp:posOffset>276</wp:posOffset>
                </wp:positionV>
                <wp:extent cx="3063875" cy="3743325"/>
                <wp:effectExtent l="0" t="0" r="3175" b="9525"/>
                <wp:wrapSquare wrapText="bothSides"/>
                <wp:docPr id="472" name="Group 472"/>
                <wp:cNvGraphicFramePr/>
                <a:graphic xmlns:a="http://schemas.openxmlformats.org/drawingml/2006/main">
                  <a:graphicData uri="http://schemas.microsoft.com/office/word/2010/wordprocessingGroup">
                    <wpg:wgp>
                      <wpg:cNvGrpSpPr/>
                      <wpg:grpSpPr>
                        <a:xfrm>
                          <a:off x="0" y="0"/>
                          <a:ext cx="3063875" cy="3743325"/>
                          <a:chOff x="0" y="0"/>
                          <a:chExt cx="3063875" cy="3743325"/>
                        </a:xfrm>
                      </wpg:grpSpPr>
                      <pic:pic xmlns:pic="http://schemas.openxmlformats.org/drawingml/2006/picture">
                        <pic:nvPicPr>
                          <pic:cNvPr id="459" name="Picture 13"/>
                          <pic:cNvPicPr>
                            <a:picLocks noChangeAspect="1"/>
                          </pic:cNvPicPr>
                        </pic:nvPicPr>
                        <pic:blipFill rotWithShape="1">
                          <a:blip r:embed="rId25">
                            <a:extLst>
                              <a:ext uri="{28A0092B-C50C-407E-A947-70E740481C1C}">
                                <a14:useLocalDpi xmlns:a14="http://schemas.microsoft.com/office/drawing/2010/main" val="0"/>
                              </a:ext>
                            </a:extLst>
                          </a:blip>
                          <a:srcRect r="42545"/>
                          <a:stretch/>
                        </pic:blipFill>
                        <pic:spPr bwMode="auto">
                          <a:xfrm>
                            <a:off x="0" y="0"/>
                            <a:ext cx="3063875" cy="3529330"/>
                          </a:xfrm>
                          <a:prstGeom prst="rect">
                            <a:avLst/>
                          </a:prstGeom>
                          <a:ln>
                            <a:noFill/>
                          </a:ln>
                          <a:extLst>
                            <a:ext uri="{53640926-AAD7-44D8-BBD7-CCE9431645EC}">
                              <a14:shadowObscured xmlns:a14="http://schemas.microsoft.com/office/drawing/2010/main"/>
                            </a:ext>
                          </a:extLst>
                        </pic:spPr>
                      </pic:pic>
                      <wps:wsp>
                        <wps:cNvPr id="471" name="Text Box 471"/>
                        <wps:cNvSpPr txBox="1"/>
                        <wps:spPr>
                          <a:xfrm>
                            <a:off x="57150" y="3476625"/>
                            <a:ext cx="2914650" cy="266700"/>
                          </a:xfrm>
                          <a:prstGeom prst="rect">
                            <a:avLst/>
                          </a:prstGeom>
                          <a:solidFill>
                            <a:prstClr val="white"/>
                          </a:solidFill>
                          <a:ln>
                            <a:noFill/>
                          </a:ln>
                        </wps:spPr>
                        <wps:txbx>
                          <w:txbxContent>
                            <w:p w14:paraId="0CA246CD" w14:textId="1650ADF1" w:rsidR="00EF572A" w:rsidRPr="00850DA3" w:rsidRDefault="00EF572A">
                              <w:pPr>
                                <w:pStyle w:val="Caption"/>
                                <w:rPr>
                                  <w:noProof/>
                                </w:rPr>
                                <w:pPrChange w:id="645" w:author="Windows User" w:date="2017-02-02T18:07:00Z">
                                  <w:pPr/>
                                </w:pPrChange>
                              </w:pPr>
                              <w:ins w:id="646" w:author="Windows User" w:date="2017-02-02T18:08:00Z">
                                <w:r>
                                  <w:t xml:space="preserve"> </w:t>
                                </w:r>
                              </w:ins>
                              <w:ins w:id="647" w:author="Prabhvir Saran" w:date="2017-02-02T22:51:00Z">
                                <w:r w:rsidR="00583BE8">
                                  <w:t>Print layout 1</w:t>
                                </w:r>
                              </w:ins>
                              <w:ins w:id="648" w:author="Windows User" w:date="2017-02-02T18:07:00Z">
                                <w:del w:id="649" w:author="Prabhvir Saran" w:date="2017-02-02T22:51:00Z">
                                  <w:r w:rsidDel="00583BE8">
                                    <w:delText xml:space="preserve">Home </w:delText>
                                  </w:r>
                                </w:del>
                                <w:del w:id="650" w:author="Prabhvir Saran" w:date="2017-02-02T22:50:00Z">
                                  <w:r w:rsidDel="00583BE8">
                                    <w:delText xml:space="preserve">page print layout  </w:delText>
                                  </w:r>
                                </w:del>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8B508AE" id="Group 472" o:spid="_x0000_s1072" style="position:absolute;margin-left:0;margin-top:0;width:241.25pt;height:294.75pt;z-index:251693056;mso-position-horizontal:left;mso-position-horizontal-relative:margin" coordsize="30638,37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">
                <v:shape id="Picture 13" o:spid="_x0000_s1073" type="#_x0000_t75" style="position:absolute;width:30638;height:35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">
                  <v:imagedata r:id="rId26" o:title="" cropright="27882f"/>
                  <v:path arrowok="t"/>
                </v:shape>
                <v:shape id="Text Box 471" o:spid="_x0000_s1074" type="#_x0000_t202" style="position:absolute;left:571;top:34766;width:2914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" stroked="f">
                  <v:textbox style="mso-fit-shape-to-text:t" inset="0,0,0,0">
                    <w:txbxContent>
                      <w:p w14:paraId="0CA246CD" w14:textId="1650ADF1" w:rsidR="00EF572A" w:rsidRPr="00850DA3" w:rsidRDefault="00EF572A">
                        <w:pPr>
                          <w:pStyle w:val="Caption"/>
                          <w:rPr>
                            <w:noProof/>
                          </w:rPr>
                          <w:pPrChange w:id="395" w:author="Windows User" w:date="2017-02-02T18:07:00Z">
                            <w:pPr/>
                          </w:pPrChange>
                        </w:pPr>
                        <w:ins w:id="396" w:author="Windows User" w:date="2017-02-02T18:08:00Z">
                          <w:r>
                            <w:t xml:space="preserve"> </w:t>
                          </w:r>
                        </w:ins>
                        <w:ins w:id="397" w:author="Prabhvir Saran" w:date="2017-02-02T22:51:00Z">
                          <w:r w:rsidR="00583BE8">
                            <w:t>Print layout 1</w:t>
                          </w:r>
                        </w:ins>
                        <w:ins w:id="398" w:author="Windows User" w:date="2017-02-02T18:07:00Z">
                          <w:del w:id="399" w:author="Prabhvir Saran" w:date="2017-02-02T22:51:00Z">
                            <w:r w:rsidDel="00583BE8">
                              <w:delText xml:space="preserve">Home </w:delText>
                            </w:r>
                          </w:del>
                          <w:del w:id="400" w:author="Prabhvir Saran" w:date="2017-02-02T22:50:00Z">
                            <w:r w:rsidDel="00583BE8">
                              <w:delText xml:space="preserve">page print layout  </w:delText>
                            </w:r>
                          </w:del>
                        </w:ins>
                      </w:p>
                    </w:txbxContent>
                  </v:textbox>
                </v:shape>
                <w10:wrap type="square" anchorx="margin"/>
              </v:group>
            </w:pict>
          </mc:Fallback>
        </mc:AlternateContent>
      </w:r>
      <w:r w:rsidR="00EF572A">
        <w:rPr>
          <w:noProof/>
          <w:lang w:val="en-CA" w:eastAsia="en-CA"/>
        </w:rPr>
        <mc:AlternateContent>
          <mc:Choice Requires="wpg">
            <w:drawing>
              <wp:anchor distT="0" distB="0" distL="114300" distR="114300" simplePos="0" relativeHeight="251699200" behindDoc="0" locked="0" layoutInCell="1" allowOverlap="1" wp14:anchorId="6F74E7DD" wp14:editId="16DCCF66">
                <wp:simplePos x="0" y="0"/>
                <wp:positionH relativeFrom="column">
                  <wp:posOffset>3124200</wp:posOffset>
                </wp:positionH>
                <wp:positionV relativeFrom="paragraph">
                  <wp:posOffset>0</wp:posOffset>
                </wp:positionV>
                <wp:extent cx="2920365" cy="3752850"/>
                <wp:effectExtent l="0" t="0" r="0" b="0"/>
                <wp:wrapSquare wrapText="bothSides"/>
                <wp:docPr id="475" name="Group 475"/>
                <wp:cNvGraphicFramePr/>
                <a:graphic xmlns:a="http://schemas.openxmlformats.org/drawingml/2006/main">
                  <a:graphicData uri="http://schemas.microsoft.com/office/word/2010/wordprocessingGroup">
                    <wpg:wgp>
                      <wpg:cNvGrpSpPr/>
                      <wpg:grpSpPr>
                        <a:xfrm>
                          <a:off x="0" y="0"/>
                          <a:ext cx="2920365" cy="3752850"/>
                          <a:chOff x="0" y="0"/>
                          <a:chExt cx="2920365" cy="3752850"/>
                        </a:xfrm>
                      </wpg:grpSpPr>
                      <pic:pic xmlns:pic="http://schemas.openxmlformats.org/drawingml/2006/picture">
                        <pic:nvPicPr>
                          <pic:cNvPr id="14" name="Picture 14"/>
                          <pic:cNvPicPr>
                            <a:picLocks noChangeAspect="1"/>
                          </pic:cNvPicPr>
                        </pic:nvPicPr>
                        <pic:blipFill rotWithShape="1">
                          <a:blip r:embed="rId27">
                            <a:extLst>
                              <a:ext uri="{28A0092B-C50C-407E-A947-70E740481C1C}">
                                <a14:useLocalDpi xmlns:a14="http://schemas.microsoft.com/office/drawing/2010/main" val="0"/>
                              </a:ext>
                            </a:extLst>
                          </a:blip>
                          <a:srcRect r="42545"/>
                          <a:stretch/>
                        </pic:blipFill>
                        <pic:spPr bwMode="auto">
                          <a:xfrm>
                            <a:off x="0" y="0"/>
                            <a:ext cx="2920365" cy="3529965"/>
                          </a:xfrm>
                          <a:prstGeom prst="rect">
                            <a:avLst/>
                          </a:prstGeom>
                          <a:ln>
                            <a:noFill/>
                          </a:ln>
                          <a:extLst>
                            <a:ext uri="{53640926-AAD7-44D8-BBD7-CCE9431645EC}">
                              <a14:shadowObscured xmlns:a14="http://schemas.microsoft.com/office/drawing/2010/main"/>
                            </a:ext>
                          </a:extLst>
                        </pic:spPr>
                      </pic:pic>
                      <wps:wsp>
                        <wps:cNvPr id="474" name="Text Box 474"/>
                        <wps:cNvSpPr txBox="1"/>
                        <wps:spPr>
                          <a:xfrm>
                            <a:off x="76200" y="3486150"/>
                            <a:ext cx="2743200" cy="266700"/>
                          </a:xfrm>
                          <a:prstGeom prst="rect">
                            <a:avLst/>
                          </a:prstGeom>
                          <a:solidFill>
                            <a:prstClr val="white"/>
                          </a:solidFill>
                          <a:ln>
                            <a:noFill/>
                          </a:ln>
                        </wps:spPr>
                        <wps:txbx>
                          <w:txbxContent>
                            <w:p w14:paraId="16994F9D" w14:textId="76F63D96" w:rsidR="00EF572A" w:rsidRPr="00920BD5" w:rsidRDefault="00EF572A">
                              <w:pPr>
                                <w:pStyle w:val="Caption"/>
                                <w:rPr>
                                  <w:noProof/>
                                </w:rPr>
                                <w:pPrChange w:id="651" w:author="Windows User" w:date="2017-02-02T18:09:00Z">
                                  <w:pPr/>
                                </w:pPrChange>
                              </w:pPr>
                              <w:ins w:id="652" w:author="Windows User" w:date="2017-02-02T18:09:00Z">
                                <w:r>
                                  <w:t xml:space="preserve">Print layout </w:t>
                                </w:r>
                              </w:ins>
                              <w:ins w:id="653" w:author="Prabhvir Saran" w:date="2017-02-02T22:50:00Z">
                                <w:r w:rsidR="00583BE8">
                                  <w:t>2</w:t>
                                </w:r>
                              </w:ins>
                              <w:ins w:id="654" w:author="Windows User" w:date="2017-02-02T18:09:00Z">
                                <w:del w:id="655" w:author="Prabhvir Saran" w:date="2017-02-02T22:50:00Z">
                                  <w:r w:rsidDel="00583BE8">
                                    <w:fldChar w:fldCharType="begin"/>
                                  </w:r>
                                  <w:r w:rsidDel="00583BE8">
                                    <w:delInstrText xml:space="preserve"> SEQ Print_layout \* ARABIC </w:delInstrText>
                                  </w:r>
                                </w:del>
                              </w:ins>
                              <w:del w:id="656" w:author="Prabhvir Saran" w:date="2017-02-02T22:50:00Z">
                                <w:r w:rsidDel="00583BE8">
                                  <w:fldChar w:fldCharType="separate"/>
                                </w:r>
                              </w:del>
                              <w:ins w:id="657" w:author="Windows User" w:date="2017-02-02T18:09:00Z">
                                <w:del w:id="658" w:author="Prabhvir Saran" w:date="2017-02-02T22:50:00Z">
                                  <w:r w:rsidDel="00583BE8">
                                    <w:rPr>
                                      <w:noProof/>
                                    </w:rPr>
                                    <w:delText>1</w:delText>
                                  </w:r>
                                  <w:r w:rsidDel="00583BE8">
                                    <w:fldChar w:fldCharType="end"/>
                                  </w:r>
                                </w:del>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74E7DD" id="Group 475" o:spid="_x0000_s1075" style="position:absolute;margin-left:246pt;margin-top:0;width:229.95pt;height:295.5pt;z-index:251699200" coordsize="29203,37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">
                <v:shape id="Picture 14" o:spid="_x0000_s1076" type="#_x0000_t75" style="position:absolute;width:29203;height:35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">
                  <v:imagedata r:id="rId28" o:title="" cropright="27882f"/>
                  <v:path arrowok="t"/>
                </v:shape>
                <v:shape id="Text Box 474" o:spid="_x0000_s1077" type="#_x0000_t202" style="position:absolute;left:762;top:34861;width:27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" stroked="f">
                  <v:textbox style="mso-fit-shape-to-text:t" inset="0,0,0,0">
                    <w:txbxContent>
                      <w:p w14:paraId="16994F9D" w14:textId="76F63D96" w:rsidR="00EF572A" w:rsidRPr="00920BD5" w:rsidRDefault="00EF572A">
                        <w:pPr>
                          <w:pStyle w:val="Caption"/>
                          <w:rPr>
                            <w:noProof/>
                          </w:rPr>
                          <w:pPrChange w:id="409" w:author="Windows User" w:date="2017-02-02T18:09:00Z">
                            <w:pPr/>
                          </w:pPrChange>
                        </w:pPr>
                        <w:ins w:id="410" w:author="Windows User" w:date="2017-02-02T18:09:00Z">
                          <w:r>
                            <w:t xml:space="preserve">Print layout </w:t>
                          </w:r>
                        </w:ins>
                        <w:ins w:id="411" w:author="Prabhvir Saran" w:date="2017-02-02T22:50:00Z">
                          <w:r w:rsidR="00583BE8">
                            <w:t>2</w:t>
                          </w:r>
                        </w:ins>
                        <w:ins w:id="412" w:author="Windows User" w:date="2017-02-02T18:09:00Z">
                          <w:del w:id="413" w:author="Prabhvir Saran" w:date="2017-02-02T22:50:00Z">
                            <w:r w:rsidDel="00583BE8">
                              <w:fldChar w:fldCharType="begin"/>
                            </w:r>
                            <w:r w:rsidDel="00583BE8">
                              <w:delInstrText xml:space="preserve"> SEQ Print_layout \* ARABIC </w:delInstrText>
                            </w:r>
                          </w:del>
                        </w:ins>
                        <w:del w:id="414" w:author="Prabhvir Saran" w:date="2017-02-02T22:50:00Z">
                          <w:r w:rsidDel="00583BE8">
                            <w:fldChar w:fldCharType="separate"/>
                          </w:r>
                        </w:del>
                        <w:ins w:id="415" w:author="Windows User" w:date="2017-02-02T18:09:00Z">
                          <w:del w:id="416" w:author="Prabhvir Saran" w:date="2017-02-02T22:50:00Z">
                            <w:r w:rsidDel="00583BE8">
                              <w:rPr>
                                <w:noProof/>
                              </w:rPr>
                              <w:delText>1</w:delText>
                            </w:r>
                            <w:r w:rsidDel="00583BE8">
                              <w:fldChar w:fldCharType="end"/>
                            </w:r>
                          </w:del>
                        </w:ins>
                      </w:p>
                    </w:txbxContent>
                  </v:textbox>
                </v:shape>
                <w10:wrap type="square"/>
              </v:group>
            </w:pict>
          </mc:Fallback>
        </mc:AlternateContent>
      </w:r>
      <w:del w:id="659" w:author="Windows User" w:date="2017-02-02T18:07:00Z">
        <w:r w:rsidR="00EF572A" w:rsidDel="00EF572A">
          <w:rPr>
            <w:noProof/>
            <w:lang w:val="en-CA" w:eastAsia="en-CA"/>
          </w:rPr>
          <mc:AlternateContent>
            <mc:Choice Requires="wpg">
              <w:drawing>
                <wp:anchor distT="0" distB="0" distL="114300" distR="114300" simplePos="0" relativeHeight="251689984" behindDoc="0" locked="0" layoutInCell="1" allowOverlap="1" wp14:anchorId="7AD55EB7" wp14:editId="5FEE9468">
                  <wp:simplePos x="0" y="0"/>
                  <wp:positionH relativeFrom="column">
                    <wp:posOffset>0</wp:posOffset>
                  </wp:positionH>
                  <wp:positionV relativeFrom="paragraph">
                    <wp:posOffset>0</wp:posOffset>
                  </wp:positionV>
                  <wp:extent cx="3141345" cy="7610475"/>
                  <wp:effectExtent l="0" t="0" r="1905" b="9525"/>
                  <wp:wrapSquare wrapText="bothSides"/>
                  <wp:docPr id="464" name="Group 464"/>
                  <wp:cNvGraphicFramePr/>
                  <a:graphic xmlns:a="http://schemas.openxmlformats.org/drawingml/2006/main">
                    <a:graphicData uri="http://schemas.microsoft.com/office/word/2010/wordprocessingGroup">
                      <wpg:wgp>
                        <wpg:cNvGrpSpPr/>
                        <wpg:grpSpPr>
                          <a:xfrm>
                            <a:off x="0" y="0"/>
                            <a:ext cx="3141345" cy="3502025"/>
                            <a:chOff x="0" y="0"/>
                            <a:chExt cx="3141345" cy="3502025"/>
                          </a:xfrm>
                        </wpg:grpSpPr>
                        <pic:pic xmlns:pic="http://schemas.openxmlformats.org/drawingml/2006/picture">
                          <pic:nvPicPr>
                            <pic:cNvPr id="13" name="Picture 25"/>
                            <pic:cNvPicPr>
                              <a:picLocks noChangeAspect="1"/>
                            </pic:cNvPicPr>
                          </pic:nvPicPr>
                          <pic:blipFill rotWithShape="1">
                            <a:blip r:embed="rId23">
                              <a:extLst>
                                <a:ext uri="{28A0092B-C50C-407E-A947-70E740481C1C}">
                                  <a14:useLocalDpi xmlns:a14="http://schemas.microsoft.com/office/drawing/2010/main" val="0"/>
                                </a:ext>
                              </a:extLst>
                            </a:blip>
                            <a:srcRect r="42618"/>
                            <a:stretch/>
                          </pic:blipFill>
                          <pic:spPr bwMode="auto">
                            <a:xfrm>
                              <a:off x="0" y="0"/>
                              <a:ext cx="3141345" cy="350202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7C4DA53A" id="Group 464" o:spid="_x0000_s1026" style="position:absolute;margin-left:0;margin-top:0;width:247.35pt;height:599.25pt;z-index:251689984;mso-height-relative:margin" coordsize="31413,35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">
                  <v:shape id="Picture 25" o:spid="_x0000_s1027" type="#_x0000_t75" style="position:absolute;width:31413;height:35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">
                    <v:imagedata r:id="rId29" o:title="" cropright="27930f"/>
                    <v:path arrowok="t"/>
                  </v:shape>
                  <w10:wrap type="square"/>
                </v:group>
              </w:pict>
            </mc:Fallback>
          </mc:AlternateContent>
        </w:r>
      </w:del>
    </w:p>
    <w:p w14:paraId="77C10EB2" w14:textId="06C086AF" w:rsidR="00B65495" w:rsidRDefault="00B65495" w:rsidP="004161ED">
      <w:pPr>
        <w:rPr>
          <w:ins w:id="660" w:author="Prabhvir Saran" w:date="2017-02-02T17:38:00Z"/>
          <w:noProof/>
        </w:rPr>
      </w:pPr>
    </w:p>
    <w:p w14:paraId="2008EA9D" w14:textId="62552882" w:rsidR="00BB09A4" w:rsidRDefault="00BB09A4" w:rsidP="004161ED">
      <w:pPr>
        <w:rPr>
          <w:ins w:id="661" w:author="Prabhvir Saran" w:date="2017-02-02T15:39:00Z"/>
        </w:rPr>
      </w:pPr>
    </w:p>
    <w:p w14:paraId="5F1652ED" w14:textId="256B3EBF" w:rsidR="001E44DE" w:rsidRDefault="001E44DE" w:rsidP="004161ED">
      <w:pPr>
        <w:pStyle w:val="Heading3"/>
        <w:rPr>
          <w:ins w:id="662" w:author="Prabhvir Saran" w:date="2017-02-02T17:36:00Z"/>
        </w:rPr>
      </w:pPr>
    </w:p>
    <w:p w14:paraId="7EE542B6" w14:textId="249E7EDF" w:rsidR="001E44DE" w:rsidRDefault="001E44DE" w:rsidP="004161ED">
      <w:pPr>
        <w:pStyle w:val="Heading3"/>
        <w:rPr>
          <w:ins w:id="663" w:author="Prabhvir Saran" w:date="2017-02-02T17:36:00Z"/>
        </w:rPr>
      </w:pPr>
    </w:p>
    <w:p w14:paraId="15D65028" w14:textId="4410D1F9" w:rsidR="001E44DE" w:rsidRDefault="001E44DE" w:rsidP="004161ED">
      <w:pPr>
        <w:pStyle w:val="Heading3"/>
        <w:rPr>
          <w:ins w:id="664" w:author="Prabhvir Saran" w:date="2017-02-02T17:36:00Z"/>
        </w:rPr>
      </w:pPr>
    </w:p>
    <w:p w14:paraId="49B788EF" w14:textId="0CC75D18" w:rsidR="001E44DE" w:rsidRDefault="001E44DE" w:rsidP="004161ED">
      <w:pPr>
        <w:pStyle w:val="Heading3"/>
        <w:rPr>
          <w:ins w:id="665" w:author="Prabhvir Saran" w:date="2017-02-02T17:36:00Z"/>
        </w:rPr>
      </w:pPr>
    </w:p>
    <w:p w14:paraId="10D0900F" w14:textId="4DCFBE2C" w:rsidR="001E44DE" w:rsidRDefault="001E44DE" w:rsidP="004161ED">
      <w:pPr>
        <w:pStyle w:val="Heading3"/>
        <w:rPr>
          <w:ins w:id="666" w:author="Prabhvir Saran" w:date="2017-02-02T17:36:00Z"/>
        </w:rPr>
      </w:pPr>
    </w:p>
    <w:p w14:paraId="4547F385" w14:textId="46880A8C" w:rsidR="001E44DE" w:rsidRDefault="001E44DE" w:rsidP="004161ED">
      <w:pPr>
        <w:pStyle w:val="Heading3"/>
        <w:rPr>
          <w:ins w:id="667" w:author="Prabhvir Saran" w:date="2017-02-02T17:36:00Z"/>
        </w:rPr>
      </w:pPr>
    </w:p>
    <w:p w14:paraId="25289C5A" w14:textId="7189A39E" w:rsidR="001E44DE" w:rsidRDefault="001E44DE" w:rsidP="004161ED">
      <w:pPr>
        <w:pStyle w:val="Heading3"/>
        <w:rPr>
          <w:ins w:id="668" w:author="Prabhvir Saran" w:date="2017-02-02T17:36:00Z"/>
        </w:rPr>
      </w:pPr>
    </w:p>
    <w:p w14:paraId="647A41FF" w14:textId="77777777" w:rsidR="001E44DE" w:rsidRDefault="001E44DE" w:rsidP="004161ED">
      <w:pPr>
        <w:pStyle w:val="Heading3"/>
        <w:rPr>
          <w:ins w:id="669" w:author="Prabhvir Saran" w:date="2017-02-02T17:36:00Z"/>
        </w:rPr>
      </w:pPr>
    </w:p>
    <w:p w14:paraId="39D18748" w14:textId="3770472D" w:rsidR="001E44DE" w:rsidRDefault="001E44DE" w:rsidP="004161ED">
      <w:pPr>
        <w:pStyle w:val="Heading3"/>
        <w:rPr>
          <w:ins w:id="670" w:author="Prabhvir Saran" w:date="2017-02-02T17:36:00Z"/>
        </w:rPr>
      </w:pPr>
    </w:p>
    <w:p w14:paraId="4251D385" w14:textId="03B84FE9" w:rsidR="001E44DE" w:rsidRDefault="001E44DE" w:rsidP="004161ED">
      <w:pPr>
        <w:pStyle w:val="Heading3"/>
        <w:rPr>
          <w:ins w:id="671" w:author="Prabhvir Saran" w:date="2017-02-02T17:36:00Z"/>
        </w:rPr>
      </w:pPr>
    </w:p>
    <w:p w14:paraId="396C7D54" w14:textId="7A3E2513" w:rsidR="001E44DE" w:rsidRDefault="001E44DE" w:rsidP="004161ED">
      <w:pPr>
        <w:pStyle w:val="Heading3"/>
        <w:rPr>
          <w:ins w:id="672" w:author="Prabhvir Saran" w:date="2017-02-02T17:36:00Z"/>
        </w:rPr>
      </w:pPr>
    </w:p>
    <w:p w14:paraId="29A35E6D" w14:textId="5EC0843F" w:rsidR="001E44DE" w:rsidRDefault="001E44DE" w:rsidP="004161ED">
      <w:pPr>
        <w:pStyle w:val="Heading3"/>
        <w:rPr>
          <w:ins w:id="673" w:author="Prabhvir Saran" w:date="2017-02-02T17:38:00Z"/>
        </w:rPr>
      </w:pPr>
    </w:p>
    <w:p w14:paraId="05E30F01" w14:textId="4BC78330" w:rsidR="00B65495" w:rsidRDefault="00B65495">
      <w:pPr>
        <w:rPr>
          <w:ins w:id="674" w:author="Prabhvir Saran" w:date="2017-02-02T17:38:00Z"/>
        </w:rPr>
        <w:pPrChange w:id="675" w:author="Prabhvir Saran" w:date="2017-02-02T17:38:00Z">
          <w:pPr>
            <w:pStyle w:val="Heading3"/>
          </w:pPr>
        </w:pPrChange>
      </w:pPr>
    </w:p>
    <w:p w14:paraId="4A16FDE3" w14:textId="7A51E30C" w:rsidR="00B65495" w:rsidRDefault="00B65495">
      <w:pPr>
        <w:rPr>
          <w:ins w:id="676" w:author="Prabhvir Saran" w:date="2017-02-02T17:38:00Z"/>
        </w:rPr>
        <w:pPrChange w:id="677" w:author="Prabhvir Saran" w:date="2017-02-02T17:38:00Z">
          <w:pPr>
            <w:pStyle w:val="Heading3"/>
          </w:pPr>
        </w:pPrChange>
      </w:pPr>
    </w:p>
    <w:p w14:paraId="5A6CB00A" w14:textId="3FE02A69" w:rsidR="00B65495" w:rsidRPr="00487BA1" w:rsidRDefault="00B65495">
      <w:pPr>
        <w:rPr>
          <w:ins w:id="678" w:author="Prabhvir Saran" w:date="2017-02-02T17:36:00Z"/>
        </w:rPr>
        <w:pPrChange w:id="679" w:author="Prabhvir Saran" w:date="2017-02-02T17:38:00Z">
          <w:pPr>
            <w:pStyle w:val="Heading3"/>
          </w:pPr>
        </w:pPrChange>
      </w:pPr>
    </w:p>
    <w:p w14:paraId="0EB81A6D" w14:textId="5ABE0762" w:rsidR="00CE27D4" w:rsidRPr="00066FC0" w:rsidRDefault="00E268E0">
      <w:pPr>
        <w:pStyle w:val="Heading2"/>
        <w:rPr>
          <w:ins w:id="680" w:author="Prabhvir Saran" w:date="2017-02-02T15:43:00Z"/>
          <w:sz w:val="32"/>
          <w:rPrChange w:id="681" w:author="Prabhvir Saran" w:date="2017-02-02T23:35:00Z">
            <w:rPr>
              <w:ins w:id="682" w:author="Prabhvir Saran" w:date="2017-02-02T15:43:00Z"/>
            </w:rPr>
          </w:rPrChange>
        </w:rPr>
        <w:pPrChange w:id="683" w:author="Prabhvir Saran" w:date="2017-02-02T23:15:00Z">
          <w:pPr>
            <w:pStyle w:val="Heading3"/>
          </w:pPr>
        </w:pPrChange>
      </w:pPr>
      <w:bookmarkStart w:id="684" w:name="_Toc474878136"/>
      <w:ins w:id="685" w:author="Prabhvir Saran" w:date="2017-02-02T23:15:00Z">
        <w:r w:rsidRPr="00066FC0">
          <w:rPr>
            <w:sz w:val="32"/>
            <w:rPrChange w:id="686" w:author="Prabhvir Saran" w:date="2017-02-02T23:35:00Z">
              <w:rPr/>
            </w:rPrChange>
          </w:rPr>
          <w:lastRenderedPageBreak/>
          <w:t xml:space="preserve">Page Design / </w:t>
        </w:r>
        <w:proofErr w:type="spellStart"/>
        <w:r w:rsidRPr="00066FC0">
          <w:rPr>
            <w:sz w:val="32"/>
            <w:rPrChange w:id="687" w:author="Prabhvir Saran" w:date="2017-02-02T23:35:00Z">
              <w:rPr/>
            </w:rPrChange>
          </w:rPr>
          <w:t>Colour</w:t>
        </w:r>
        <w:proofErr w:type="spellEnd"/>
        <w:r w:rsidRPr="00066FC0">
          <w:rPr>
            <w:sz w:val="32"/>
            <w:rPrChange w:id="688" w:author="Prabhvir Saran" w:date="2017-02-02T23:35:00Z">
              <w:rPr/>
            </w:rPrChange>
          </w:rPr>
          <w:t xml:space="preserve"> Scheme</w:t>
        </w:r>
        <w:bookmarkEnd w:id="684"/>
        <w:r w:rsidRPr="00066FC0">
          <w:rPr>
            <w:sz w:val="32"/>
            <w:rPrChange w:id="689" w:author="Prabhvir Saran" w:date="2017-02-02T23:35:00Z">
              <w:rPr/>
            </w:rPrChange>
          </w:rPr>
          <w:t xml:space="preserve"> </w:t>
        </w:r>
      </w:ins>
    </w:p>
    <w:p w14:paraId="47DA7F7C" w14:textId="77777777" w:rsidR="00CE27D4" w:rsidRDefault="00CE27D4" w:rsidP="00CE27D4">
      <w:pPr>
        <w:rPr>
          <w:ins w:id="690" w:author="Prabhvir Saran" w:date="2017-02-02T15:43:00Z"/>
        </w:rPr>
      </w:pPr>
      <w:ins w:id="691" w:author="Prabhvir Saran" w:date="2017-02-02T15:43:00Z">
        <w:r>
          <w:t xml:space="preserve">  </w:t>
        </w:r>
      </w:ins>
    </w:p>
    <w:p w14:paraId="1BDB2C0E" w14:textId="3C3C4469" w:rsidR="00CE27D4" w:rsidRPr="00066FC0" w:rsidRDefault="00E268E0" w:rsidP="00F911EF">
      <w:pPr>
        <w:ind w:firstLine="720"/>
        <w:rPr>
          <w:ins w:id="692" w:author="Prabhvir Saran" w:date="2017-02-02T15:43:00Z"/>
          <w:sz w:val="24"/>
          <w:szCs w:val="26"/>
          <w:rPrChange w:id="693" w:author="Prabhvir Saran" w:date="2017-02-02T23:37:00Z">
            <w:rPr>
              <w:ins w:id="694" w:author="Prabhvir Saran" w:date="2017-02-02T15:43:00Z"/>
            </w:rPr>
          </w:rPrChange>
        </w:rPr>
      </w:pPr>
      <w:bookmarkStart w:id="695" w:name="_3rdcrjn" w:colFirst="0" w:colLast="0"/>
      <w:bookmarkEnd w:id="695"/>
      <w:ins w:id="696" w:author="Prabhvir Saran" w:date="2017-02-02T23:12:00Z">
        <w:r w:rsidRPr="00487BA1">
          <w:rPr>
            <w:sz w:val="24"/>
            <w:szCs w:val="26"/>
          </w:rPr>
          <w:t xml:space="preserve">The layout will be fluid to be more user friendly. </w:t>
        </w:r>
      </w:ins>
      <w:ins w:id="697" w:author="Prabhvir Saran" w:date="2017-02-02T15:43:00Z">
        <w:r w:rsidR="00CE27D4" w:rsidRPr="00487BA1">
          <w:rPr>
            <w:sz w:val="24"/>
            <w:szCs w:val="26"/>
          </w:rPr>
          <w:t xml:space="preserve">For simple and </w:t>
        </w:r>
        <w:r w:rsidR="00CE27D4" w:rsidRPr="00066FC0">
          <w:rPr>
            <w:sz w:val="24"/>
            <w:szCs w:val="26"/>
            <w:rPrChange w:id="698" w:author="Prabhvir Saran" w:date="2017-02-02T23:37:00Z">
              <w:rPr>
                <w:sz w:val="24"/>
                <w:szCs w:val="24"/>
              </w:rPr>
            </w:rPrChange>
          </w:rPr>
          <w:t>intuitive navigation, we chose to use a drop dow</w:t>
        </w:r>
        <w:r w:rsidR="00775F5D" w:rsidRPr="00066FC0">
          <w:rPr>
            <w:sz w:val="24"/>
            <w:szCs w:val="26"/>
            <w:rPrChange w:id="699" w:author="Prabhvir Saran" w:date="2017-02-02T23:37:00Z">
              <w:rPr>
                <w:sz w:val="24"/>
                <w:szCs w:val="24"/>
              </w:rPr>
            </w:rPrChange>
          </w:rPr>
          <w:t xml:space="preserve">n navigation bar in the header, </w:t>
        </w:r>
        <w:r w:rsidR="00CE27D4" w:rsidRPr="00066FC0">
          <w:rPr>
            <w:sz w:val="24"/>
            <w:szCs w:val="26"/>
            <w:rPrChange w:id="700" w:author="Prabhvir Saran" w:date="2017-02-02T23:37:00Z">
              <w:rPr>
                <w:sz w:val="24"/>
                <w:szCs w:val="24"/>
              </w:rPr>
            </w:rPrChange>
          </w:rPr>
          <w:t>which is a very comm</w:t>
        </w:r>
        <w:r w:rsidR="00775F5D" w:rsidRPr="00066FC0">
          <w:rPr>
            <w:sz w:val="24"/>
            <w:szCs w:val="26"/>
            <w:rPrChange w:id="701" w:author="Prabhvir Saran" w:date="2017-02-02T23:37:00Z">
              <w:rPr>
                <w:sz w:val="24"/>
                <w:szCs w:val="24"/>
              </w:rPr>
            </w:rPrChange>
          </w:rPr>
          <w:t xml:space="preserve">on element of popular websites. On the </w:t>
        </w:r>
      </w:ins>
      <w:ins w:id="702" w:author="Prabhvir Saran" w:date="2017-02-02T15:51:00Z">
        <w:r w:rsidR="00066FC0" w:rsidRPr="00066FC0">
          <w:rPr>
            <w:sz w:val="24"/>
            <w:szCs w:val="26"/>
            <w:rPrChange w:id="703" w:author="Prabhvir Saran" w:date="2017-02-02T23:37:00Z">
              <w:rPr>
                <w:sz w:val="24"/>
                <w:szCs w:val="24"/>
              </w:rPr>
            </w:rPrChange>
          </w:rPr>
          <w:t xml:space="preserve">About HEMA page and the Styles page, </w:t>
        </w:r>
        <w:r w:rsidR="00775F5D" w:rsidRPr="00066FC0">
          <w:rPr>
            <w:sz w:val="24"/>
            <w:szCs w:val="26"/>
            <w:rPrChange w:id="704" w:author="Prabhvir Saran" w:date="2017-02-02T23:37:00Z">
              <w:rPr>
                <w:sz w:val="24"/>
                <w:szCs w:val="24"/>
              </w:rPr>
            </w:rPrChange>
          </w:rPr>
          <w:t>the left side navigation bar will have button</w:t>
        </w:r>
      </w:ins>
      <w:ins w:id="705" w:author="Prabhvir Saran" w:date="2017-02-02T15:52:00Z">
        <w:r w:rsidR="00775F5D" w:rsidRPr="00066FC0">
          <w:rPr>
            <w:sz w:val="24"/>
            <w:szCs w:val="26"/>
            <w:rPrChange w:id="706" w:author="Prabhvir Saran" w:date="2017-02-02T23:37:00Z">
              <w:rPr>
                <w:sz w:val="24"/>
                <w:szCs w:val="24"/>
              </w:rPr>
            </w:rPrChange>
          </w:rPr>
          <w:t>s which change the content in the main pane to match what the user wants to see.</w:t>
        </w:r>
      </w:ins>
      <w:ins w:id="707" w:author="Prabhvir Saran" w:date="2017-02-02T15:53:00Z">
        <w:r w:rsidR="00775F5D" w:rsidRPr="00066FC0">
          <w:rPr>
            <w:sz w:val="24"/>
            <w:szCs w:val="26"/>
            <w:rPrChange w:id="708" w:author="Prabhvir Saran" w:date="2017-02-02T23:37:00Z">
              <w:rPr>
                <w:sz w:val="24"/>
                <w:szCs w:val="24"/>
              </w:rPr>
            </w:rPrChange>
          </w:rPr>
          <w:t xml:space="preserve"> This will help user quickly find the content they want to see without having to sit through pages of links.</w:t>
        </w:r>
      </w:ins>
      <w:ins w:id="709" w:author="Prabhvir Saran" w:date="2017-02-02T15:52:00Z">
        <w:r w:rsidR="00775F5D" w:rsidRPr="00066FC0">
          <w:rPr>
            <w:sz w:val="24"/>
            <w:szCs w:val="26"/>
            <w:rPrChange w:id="710" w:author="Prabhvir Saran" w:date="2017-02-02T23:37:00Z">
              <w:rPr>
                <w:sz w:val="24"/>
                <w:szCs w:val="24"/>
              </w:rPr>
            </w:rPrChange>
          </w:rPr>
          <w:t xml:space="preserve"> </w:t>
        </w:r>
      </w:ins>
      <w:ins w:id="711" w:author="Prabhvir Saran" w:date="2017-02-02T15:43:00Z">
        <w:r w:rsidR="00CE27D4" w:rsidRPr="00066FC0">
          <w:rPr>
            <w:sz w:val="24"/>
            <w:szCs w:val="26"/>
            <w:rPrChange w:id="712" w:author="Prabhvir Saran" w:date="2017-02-02T23:37:00Z">
              <w:rPr>
                <w:sz w:val="24"/>
                <w:szCs w:val="24"/>
              </w:rPr>
            </w:rPrChange>
          </w:rPr>
          <w:t xml:space="preserve">Our color scheme </w:t>
        </w:r>
      </w:ins>
      <w:ins w:id="713" w:author="Prabhvir Saran" w:date="2017-02-02T15:50:00Z">
        <w:r w:rsidR="00775F5D" w:rsidRPr="00066FC0">
          <w:rPr>
            <w:sz w:val="24"/>
            <w:szCs w:val="26"/>
            <w:rPrChange w:id="714" w:author="Prabhvir Saran" w:date="2017-02-02T23:37:00Z">
              <w:rPr>
                <w:sz w:val="24"/>
                <w:szCs w:val="24"/>
              </w:rPr>
            </w:rPrChange>
          </w:rPr>
          <w:t xml:space="preserve">(below) we chose </w:t>
        </w:r>
      </w:ins>
      <w:ins w:id="715" w:author="Prabhvir Saran" w:date="2017-02-02T15:43:00Z">
        <w:r w:rsidR="00CE27D4" w:rsidRPr="00066FC0">
          <w:rPr>
            <w:sz w:val="24"/>
            <w:szCs w:val="26"/>
            <w:rPrChange w:id="716" w:author="Prabhvir Saran" w:date="2017-02-02T23:37:00Z">
              <w:rPr>
                <w:sz w:val="24"/>
                <w:szCs w:val="24"/>
              </w:rPr>
            </w:rPrChange>
          </w:rPr>
          <w:t>because it has a historical feel to it, in line with the content of the website, but it also has a bold red, which captures the aggression of combat spo</w:t>
        </w:r>
        <w:r w:rsidR="00775F5D" w:rsidRPr="00066FC0">
          <w:rPr>
            <w:sz w:val="24"/>
            <w:szCs w:val="26"/>
            <w:rPrChange w:id="717" w:author="Prabhvir Saran" w:date="2017-02-02T23:37:00Z">
              <w:rPr>
                <w:sz w:val="24"/>
                <w:szCs w:val="24"/>
              </w:rPr>
            </w:rPrChange>
          </w:rPr>
          <w:t xml:space="preserve">rts. The </w:t>
        </w:r>
        <w:proofErr w:type="spellStart"/>
        <w:r w:rsidR="00775F5D" w:rsidRPr="00066FC0">
          <w:rPr>
            <w:sz w:val="24"/>
            <w:szCs w:val="26"/>
            <w:rPrChange w:id="718" w:author="Prabhvir Saran" w:date="2017-02-02T23:37:00Z">
              <w:rPr>
                <w:sz w:val="24"/>
                <w:szCs w:val="24"/>
              </w:rPr>
            </w:rPrChange>
          </w:rPr>
          <w:t>colours</w:t>
        </w:r>
        <w:proofErr w:type="spellEnd"/>
        <w:r w:rsidR="00775F5D" w:rsidRPr="00066FC0">
          <w:rPr>
            <w:sz w:val="24"/>
            <w:szCs w:val="26"/>
            <w:rPrChange w:id="719" w:author="Prabhvir Saran" w:date="2017-02-02T23:37:00Z">
              <w:rPr>
                <w:sz w:val="24"/>
                <w:szCs w:val="24"/>
              </w:rPr>
            </w:rPrChange>
          </w:rPr>
          <w:t xml:space="preserve"> all fit within a complementary </w:t>
        </w:r>
        <w:proofErr w:type="spellStart"/>
        <w:r w:rsidR="00775F5D" w:rsidRPr="00066FC0">
          <w:rPr>
            <w:sz w:val="24"/>
            <w:szCs w:val="26"/>
            <w:rPrChange w:id="720" w:author="Prabhvir Saran" w:date="2017-02-02T23:37:00Z">
              <w:rPr>
                <w:sz w:val="24"/>
                <w:szCs w:val="24"/>
              </w:rPr>
            </w:rPrChange>
          </w:rPr>
          <w:t>colour</w:t>
        </w:r>
        <w:proofErr w:type="spellEnd"/>
        <w:r w:rsidR="00775F5D" w:rsidRPr="00066FC0">
          <w:rPr>
            <w:sz w:val="24"/>
            <w:szCs w:val="26"/>
            <w:rPrChange w:id="721" w:author="Prabhvir Saran" w:date="2017-02-02T23:37:00Z">
              <w:rPr>
                <w:sz w:val="24"/>
                <w:szCs w:val="24"/>
              </w:rPr>
            </w:rPrChange>
          </w:rPr>
          <w:t xml:space="preserve"> set.</w:t>
        </w:r>
      </w:ins>
    </w:p>
    <w:p w14:paraId="4235CA36" w14:textId="2624C336" w:rsidR="00CE27D4" w:rsidRDefault="00775F5D" w:rsidP="00CE27D4">
      <w:pPr>
        <w:rPr>
          <w:ins w:id="722" w:author="Prabhvir Saran" w:date="2017-02-02T15:43:00Z"/>
        </w:rPr>
      </w:pPr>
      <w:ins w:id="723" w:author="Prabhvir Saran" w:date="2017-02-02T15:43:00Z">
        <w:r>
          <w:t xml:space="preserve"> </w:t>
        </w:r>
      </w:ins>
    </w:p>
    <w:p w14:paraId="249B4B24" w14:textId="77777777" w:rsidR="00CE27D4" w:rsidRDefault="00CE27D4" w:rsidP="00CE27D4">
      <w:pPr>
        <w:spacing w:after="0"/>
        <w:rPr>
          <w:ins w:id="724" w:author="Prabhvir Saran" w:date="2017-02-02T15:43:00Z"/>
        </w:rPr>
      </w:pPr>
      <w:ins w:id="725" w:author="Prabhvir Saran" w:date="2017-02-02T15:43:00Z">
        <w:r>
          <w:rPr>
            <w:noProof/>
            <w:lang w:val="en-CA" w:eastAsia="en-CA"/>
          </w:rPr>
          <w:drawing>
            <wp:inline distT="0" distB="0" distL="0" distR="0" wp14:anchorId="7D298ADF" wp14:editId="3DC17E87">
              <wp:extent cx="5943600" cy="364084"/>
              <wp:effectExtent l="0" t="0" r="0" b="0"/>
              <wp:docPr id="463" name="image15.png" descr="C:\Users\bhagw\AppData\Local\Microsoft\Windows\INetCacheContent.Word\pallette.png"/>
              <wp:cNvGraphicFramePr/>
              <a:graphic xmlns:a="http://schemas.openxmlformats.org/drawingml/2006/main">
                <a:graphicData uri="http://schemas.openxmlformats.org/drawingml/2006/picture">
                  <pic:pic xmlns:pic="http://schemas.openxmlformats.org/drawingml/2006/picture">
                    <pic:nvPicPr>
                      <pic:cNvPr id="0" name="image15.png" descr="C:\Users\bhagw\AppData\Local\Microsoft\Windows\INetCacheContent.Word\pallette.png"/>
                      <pic:cNvPicPr preferRelativeResize="0"/>
                    </pic:nvPicPr>
                    <pic:blipFill>
                      <a:blip r:embed="rId30"/>
                      <a:srcRect/>
                      <a:stretch>
                        <a:fillRect/>
                      </a:stretch>
                    </pic:blipFill>
                    <pic:spPr>
                      <a:xfrm>
                        <a:off x="0" y="0"/>
                        <a:ext cx="5943600" cy="364084"/>
                      </a:xfrm>
                      <a:prstGeom prst="rect">
                        <a:avLst/>
                      </a:prstGeom>
                      <a:ln/>
                    </pic:spPr>
                  </pic:pic>
                </a:graphicData>
              </a:graphic>
            </wp:inline>
          </w:drawing>
        </w:r>
        <w:r>
          <w:t xml:space="preserve"> </w:t>
        </w:r>
      </w:ins>
    </w:p>
    <w:p w14:paraId="749E6F87" w14:textId="0A6F8DB8" w:rsidR="00CE27D4" w:rsidRDefault="00CE27D4" w:rsidP="00CE27D4">
      <w:pPr>
        <w:spacing w:after="0"/>
        <w:rPr>
          <w:ins w:id="726" w:author="Prabhvir Saran" w:date="2017-02-02T15:43:00Z"/>
        </w:rPr>
      </w:pPr>
      <w:ins w:id="727" w:author="Prabhvir Saran" w:date="2017-02-02T15:43:00Z">
        <w:r>
          <w:t xml:space="preserve">| 000000                    | 450001                     | A50C0E                     | 2E3323                     | FFFEBB </w:t>
        </w:r>
      </w:ins>
    </w:p>
    <w:p w14:paraId="55A5F814" w14:textId="5B2B075B" w:rsidR="00CE27D4" w:rsidRDefault="00CE27D4" w:rsidP="004161ED">
      <w:pPr>
        <w:rPr>
          <w:ins w:id="728" w:author="Prabhvir Saran" w:date="2017-02-02T15:39:00Z"/>
        </w:rPr>
      </w:pPr>
    </w:p>
    <w:p w14:paraId="090DBBA8" w14:textId="6EE101C5" w:rsidR="00CE27D4" w:rsidRDefault="00CE27D4" w:rsidP="004161ED">
      <w:pPr>
        <w:rPr>
          <w:ins w:id="729" w:author="Prabhvir Saran" w:date="2017-02-02T15:39:00Z"/>
        </w:rPr>
      </w:pPr>
    </w:p>
    <w:p w14:paraId="5E13183C" w14:textId="20217DF5" w:rsidR="00F911EF" w:rsidRDefault="00F911EF" w:rsidP="004161ED">
      <w:pPr>
        <w:pStyle w:val="Heading1"/>
      </w:pPr>
    </w:p>
    <w:p w14:paraId="3FE9E9CF" w14:textId="0BBB80D2" w:rsidR="00F911EF" w:rsidRDefault="00F911EF" w:rsidP="00F911EF"/>
    <w:p w14:paraId="3349AADE" w14:textId="2C2CD16E" w:rsidR="00F911EF" w:rsidRDefault="00F911EF" w:rsidP="00F911EF"/>
    <w:p w14:paraId="4E6B2713" w14:textId="7FC6F3FE" w:rsidR="00F911EF" w:rsidRDefault="00F911EF" w:rsidP="00F911EF"/>
    <w:p w14:paraId="0E8B4D4A" w14:textId="1120C6A9" w:rsidR="00F911EF" w:rsidRDefault="00F911EF" w:rsidP="00F911EF"/>
    <w:p w14:paraId="3171EC68" w14:textId="7A870F4B" w:rsidR="00F911EF" w:rsidRDefault="00F911EF" w:rsidP="00F911EF"/>
    <w:p w14:paraId="2A62B552" w14:textId="27D2D50B" w:rsidR="00F911EF" w:rsidRDefault="00F911EF" w:rsidP="00F911EF"/>
    <w:p w14:paraId="5E43E10F" w14:textId="6D1DE306" w:rsidR="00F911EF" w:rsidRDefault="00F911EF" w:rsidP="00F911EF"/>
    <w:p w14:paraId="2E9B5092" w14:textId="176EC064" w:rsidR="00F911EF" w:rsidRDefault="00F911EF" w:rsidP="00F911EF"/>
    <w:p w14:paraId="0ED77D85" w14:textId="7BF70BD6" w:rsidR="00F911EF" w:rsidRDefault="00F911EF" w:rsidP="00F911EF"/>
    <w:p w14:paraId="4F8E1D9B" w14:textId="1A12AFBC" w:rsidR="00F911EF" w:rsidRDefault="00F911EF" w:rsidP="00F911EF"/>
    <w:p w14:paraId="59EC6C67" w14:textId="5E079298" w:rsidR="00F911EF" w:rsidRDefault="00F911EF" w:rsidP="00F911EF"/>
    <w:p w14:paraId="638FAFA0" w14:textId="1A51883C" w:rsidR="00F911EF" w:rsidRDefault="00F911EF" w:rsidP="00F911EF"/>
    <w:p w14:paraId="44E429FB" w14:textId="3405796E" w:rsidR="00F911EF" w:rsidRDefault="00F911EF" w:rsidP="00F911EF">
      <w:pPr>
        <w:rPr>
          <w:ins w:id="730" w:author="Prabhvir Saran" w:date="2017-02-02T23:16:00Z"/>
        </w:rPr>
      </w:pPr>
    </w:p>
    <w:p w14:paraId="5110372B" w14:textId="77777777" w:rsidR="00E268E0" w:rsidRPr="00F911EF" w:rsidRDefault="00E268E0" w:rsidP="00F911EF"/>
    <w:p w14:paraId="6AD3D1CD" w14:textId="3CCDB4AD" w:rsidR="00CE27D4" w:rsidRPr="004161ED" w:rsidRDefault="00CE27D4" w:rsidP="004161ED">
      <w:pPr>
        <w:pStyle w:val="Heading1"/>
        <w:rPr>
          <w:ins w:id="731" w:author="Prabhvir Saran" w:date="2017-02-02T15:43:00Z"/>
        </w:rPr>
      </w:pPr>
      <w:bookmarkStart w:id="732" w:name="_Toc474878137"/>
      <w:ins w:id="733" w:author="Prabhvir Saran" w:date="2017-02-02T15:43:00Z">
        <w:r w:rsidRPr="004161ED">
          <w:lastRenderedPageBreak/>
          <w:t>Appendix 1</w:t>
        </w:r>
        <w:bookmarkEnd w:id="732"/>
      </w:ins>
    </w:p>
    <w:p w14:paraId="5B86598F" w14:textId="4C26B8A9" w:rsidR="00CE27D4" w:rsidRDefault="00CE27D4" w:rsidP="004161ED">
      <w:pPr>
        <w:rPr>
          <w:ins w:id="734" w:author="Prabhvir Saran" w:date="2017-02-02T15:39:00Z"/>
        </w:rPr>
      </w:pPr>
    </w:p>
    <w:p w14:paraId="3D66A0F0" w14:textId="370D486C" w:rsidR="00121F28" w:rsidRDefault="00121F28" w:rsidP="004161ED">
      <w:pPr>
        <w:pStyle w:val="Heading2"/>
        <w:rPr>
          <w:ins w:id="735" w:author="Prabhvir Saran" w:date="2017-02-02T23:16:00Z"/>
        </w:rPr>
      </w:pPr>
      <w:bookmarkStart w:id="736" w:name="_Toc474878138"/>
      <w:r w:rsidRPr="005341BF">
        <w:t>Introduction</w:t>
      </w:r>
      <w:bookmarkEnd w:id="736"/>
    </w:p>
    <w:p w14:paraId="13A03A11" w14:textId="77777777" w:rsidR="00E268E0" w:rsidRPr="00487BA1" w:rsidRDefault="00E268E0">
      <w:pPr>
        <w:pPrChange w:id="737" w:author="Prabhvir Saran" w:date="2017-02-02T23:16:00Z">
          <w:pPr>
            <w:pStyle w:val="Heading2"/>
          </w:pPr>
        </w:pPrChange>
      </w:pPr>
    </w:p>
    <w:p w14:paraId="4533D929" w14:textId="69B916F0" w:rsidR="00E47E58" w:rsidRDefault="00E47E58" w:rsidP="00E47E58">
      <w:pPr>
        <w:ind w:firstLine="720"/>
        <w:rPr>
          <w:ins w:id="738" w:author="Tony Pacheco" w:date="2017-01-31T18:38:00Z"/>
        </w:rPr>
      </w:pPr>
      <w:ins w:id="739" w:author="Tony Pacheco" w:date="2017-01-31T18:38:00Z">
        <w:r>
          <w:rPr>
            <w:sz w:val="24"/>
            <w:szCs w:val="24"/>
          </w:rPr>
          <w:t xml:space="preserve">Historical European Martial Arts (HEMA) is a set of combat arts with their origins in Europe. Disciplines range from the earliest known axe &amp; sword fighting manuals (circa 1400) to late Victorian era boxing and </w:t>
        </w:r>
        <w:del w:id="740" w:author="Prabhvir Saran" w:date="2017-02-02T22:41:00Z">
          <w:r w:rsidDel="005529B6">
            <w:rPr>
              <w:sz w:val="24"/>
              <w:szCs w:val="24"/>
            </w:rPr>
            <w:delText>self defence</w:delText>
          </w:r>
        </w:del>
      </w:ins>
      <w:ins w:id="741" w:author="Prabhvir Saran" w:date="2017-02-02T22:41:00Z">
        <w:r w:rsidR="005529B6">
          <w:rPr>
            <w:sz w:val="24"/>
            <w:szCs w:val="24"/>
          </w:rPr>
          <w:t>self-defense</w:t>
        </w:r>
      </w:ins>
      <w:ins w:id="742" w:author="Tony Pacheco" w:date="2017-01-31T18:38:00Z">
        <w:r>
          <w:rPr>
            <w:sz w:val="24"/>
            <w:szCs w:val="24"/>
          </w:rPr>
          <w:t xml:space="preserve"> systems. Unlike most Eastern martial arts, European martial arts lost their teaching traditions and schools, so the focus of HEMA is the rediscovery and revival of these ‘dead’ arts.</w:t>
        </w:r>
      </w:ins>
    </w:p>
    <w:p w14:paraId="10F43437" w14:textId="0EF31094" w:rsidR="00121F28" w:rsidDel="00E47E58" w:rsidRDefault="001A25C4" w:rsidP="0029077D">
      <w:pPr>
        <w:ind w:firstLine="720"/>
        <w:rPr>
          <w:del w:id="743" w:author="Tony Pacheco" w:date="2017-01-31T18:38:00Z"/>
          <w:sz w:val="24"/>
          <w:szCs w:val="24"/>
        </w:rPr>
      </w:pPr>
      <w:del w:id="744" w:author="Tony Pacheco" w:date="2017-01-31T18:38:00Z">
        <w:r w:rsidDel="00E47E58">
          <w:rPr>
            <w:sz w:val="24"/>
            <w:szCs w:val="24"/>
          </w:rPr>
          <w:delText>Global warming is shaping up to be the biggest issue of this century. It is best described as an annual rise in the temperature of the earth, but affects many other aspects of our climate as well. The global average temperature rising by just a degree can cause dramatic climate change, natural disasters and loss of life. The main cause is the rising level of greenhouse gases in the atmosphere. The biggest of these gases is CO</w:delText>
        </w:r>
        <w:r w:rsidDel="00E47E58">
          <w:rPr>
            <w:sz w:val="24"/>
            <w:szCs w:val="24"/>
            <w:vertAlign w:val="subscript"/>
          </w:rPr>
          <w:delText>2</w:delText>
        </w:r>
        <w:r w:rsidDel="00E47E58">
          <w:rPr>
            <w:sz w:val="24"/>
            <w:szCs w:val="24"/>
          </w:rPr>
          <w:delText>, emissions of which have been increasing steadily since the industrial revolution due</w:delText>
        </w:r>
        <w:r w:rsidR="00D31015" w:rsidDel="00E47E58">
          <w:rPr>
            <w:sz w:val="24"/>
            <w:szCs w:val="24"/>
          </w:rPr>
          <w:delText xml:space="preserve"> to the burning of fossil fuels</w:delText>
        </w:r>
        <w:r w:rsidDel="00E47E58">
          <w:rPr>
            <w:sz w:val="24"/>
            <w:szCs w:val="24"/>
          </w:rPr>
          <w:delText>. The more greenhouse gases are released, the more heat is trapped</w:delText>
        </w:r>
        <w:r w:rsidR="00D31015" w:rsidDel="00E47E58">
          <w:rPr>
            <w:sz w:val="24"/>
            <w:szCs w:val="24"/>
          </w:rPr>
          <w:delText>,</w:delText>
        </w:r>
        <w:r w:rsidDel="00E47E58">
          <w:rPr>
            <w:sz w:val="24"/>
            <w:szCs w:val="24"/>
          </w:rPr>
          <w:delText xml:space="preserve"> making Earth warmer. Most people believe that this will not affect them in short term but 2016 was in fact the hottest year on the record. There are already huge pieces of ice breaking off from the north pole which are creating a rise in the sea level. Florida is one of the first cities to be affected by this. </w:delText>
        </w:r>
        <w:r w:rsidR="00B6316B" w:rsidDel="00E47E58">
          <w:rPr>
            <w:sz w:val="24"/>
            <w:szCs w:val="24"/>
          </w:rPr>
          <w:delText>They are spending millions of</w:delText>
        </w:r>
        <w:r w:rsidDel="00E47E58">
          <w:rPr>
            <w:sz w:val="24"/>
            <w:szCs w:val="24"/>
          </w:rPr>
          <w:delText xml:space="preserve"> taxpayer dollars to pump water out of the city. This trend will continue in other coastal cities, and since majority of world’s population lives near the ocean a major move inward may be required. We may not be able to fully reverse what we have done to our planet but we can still save it from </w:delText>
        </w:r>
        <w:r w:rsidR="0036068B" w:rsidDel="00E47E58">
          <w:rPr>
            <w:sz w:val="24"/>
            <w:szCs w:val="24"/>
          </w:rPr>
          <w:delText xml:space="preserve">total </w:delText>
        </w:r>
        <w:r w:rsidR="00E76763" w:rsidDel="00E47E58">
          <w:rPr>
            <w:sz w:val="24"/>
            <w:szCs w:val="24"/>
          </w:rPr>
          <w:delText>destruction</w:delText>
        </w:r>
        <w:r w:rsidDel="00E47E58">
          <w:rPr>
            <w:sz w:val="24"/>
            <w:szCs w:val="24"/>
          </w:rPr>
          <w:delText xml:space="preserve">. </w:delText>
        </w:r>
      </w:del>
    </w:p>
    <w:p w14:paraId="5627CF61" w14:textId="77777777" w:rsidR="0029077D" w:rsidRDefault="0029077D" w:rsidP="00D31015">
      <w:pPr>
        <w:ind w:firstLine="720"/>
      </w:pPr>
    </w:p>
    <w:p w14:paraId="0383D709" w14:textId="3B7B1DB9" w:rsidR="00121F28" w:rsidRDefault="00A477D7" w:rsidP="004161ED">
      <w:pPr>
        <w:pStyle w:val="Heading2"/>
        <w:rPr>
          <w:ins w:id="745" w:author="Prabhvir Saran" w:date="2017-02-02T23:16:00Z"/>
        </w:rPr>
      </w:pPr>
      <w:bookmarkStart w:id="746" w:name="_Toc474878139"/>
      <w:r>
        <w:t>About</w:t>
      </w:r>
      <w:r w:rsidR="00121F28" w:rsidRPr="005341BF">
        <w:t xml:space="preserve"> the website</w:t>
      </w:r>
      <w:bookmarkEnd w:id="746"/>
      <w:r w:rsidR="00380CD1" w:rsidRPr="005341BF">
        <w:t xml:space="preserve"> </w:t>
      </w:r>
    </w:p>
    <w:p w14:paraId="7D300A6F" w14:textId="77777777" w:rsidR="00E268E0" w:rsidRPr="00487BA1" w:rsidRDefault="00E268E0">
      <w:pPr>
        <w:pPrChange w:id="747" w:author="Prabhvir Saran" w:date="2017-02-02T23:16:00Z">
          <w:pPr>
            <w:pStyle w:val="Heading2"/>
          </w:pPr>
        </w:pPrChange>
      </w:pPr>
    </w:p>
    <w:p w14:paraId="4713C747" w14:textId="77777777" w:rsidR="00E47E58" w:rsidRDefault="00E47E58" w:rsidP="00E47E58">
      <w:pPr>
        <w:ind w:firstLine="720"/>
        <w:rPr>
          <w:ins w:id="748" w:author="Tony Pacheco" w:date="2017-01-31T18:39:00Z"/>
          <w:sz w:val="24"/>
          <w:szCs w:val="24"/>
        </w:rPr>
      </w:pPr>
      <w:ins w:id="749" w:author="Tony Pacheco" w:date="2017-01-31T18:39:00Z">
        <w:r>
          <w:rPr>
            <w:sz w:val="24"/>
            <w:szCs w:val="24"/>
          </w:rPr>
          <w:t xml:space="preserve">Because HEMA is a relatively young sport (the modern revival only started in the 80’s) it is not very well known; the goal of this website will be to introduce new people to the sport and hopefully speed the growth of its revival. </w:t>
        </w:r>
      </w:ins>
    </w:p>
    <w:p w14:paraId="5CD0D9CA" w14:textId="77777777" w:rsidR="00E47E58" w:rsidRDefault="00E47E58" w:rsidP="00E47E58">
      <w:pPr>
        <w:ind w:firstLine="720"/>
        <w:rPr>
          <w:ins w:id="750" w:author="Tony Pacheco" w:date="2017-01-31T18:39:00Z"/>
          <w:sz w:val="24"/>
          <w:szCs w:val="24"/>
        </w:rPr>
      </w:pPr>
      <w:ins w:id="751" w:author="Tony Pacheco" w:date="2017-01-31T18:39:00Z">
        <w:r>
          <w:rPr>
            <w:sz w:val="24"/>
            <w:szCs w:val="24"/>
          </w:rPr>
          <w:t>In addition to introducing new people to HEMA, we would also like for the website to serve as a portal to further learning on the subject. We can achieve this by including a glossary of terms commonly used in the HEMA community, having small articles on the different disciplines and weapons and a media gallery.</w:t>
        </w:r>
      </w:ins>
    </w:p>
    <w:p w14:paraId="534002E8" w14:textId="77777777" w:rsidR="00E47E58" w:rsidRDefault="00E47E58" w:rsidP="00E47E58">
      <w:pPr>
        <w:rPr>
          <w:ins w:id="752" w:author="Tony Pacheco" w:date="2017-01-31T18:39:00Z"/>
          <w:sz w:val="24"/>
          <w:szCs w:val="24"/>
        </w:rPr>
      </w:pPr>
      <w:ins w:id="753" w:author="Tony Pacheco" w:date="2017-01-31T18:39:00Z">
        <w:r>
          <w:rPr>
            <w:sz w:val="24"/>
            <w:szCs w:val="24"/>
          </w:rPr>
          <w:tab/>
          <w:t>Not very many websites dedicated to HEMA exist now. The most popular forum for the discussion of HEMA are a Facebook group with just under 10,000 members, but a proper website dedicated to teaching people about HEMA (that doesn’t have a club or association affiliated with it) doesn’t seem to exist</w:t>
        </w:r>
      </w:ins>
    </w:p>
    <w:p w14:paraId="59BC6708" w14:textId="77777777" w:rsidR="00E47E58" w:rsidDel="00EC6476" w:rsidRDefault="00E47E58" w:rsidP="00E47E58">
      <w:pPr>
        <w:ind w:firstLine="720"/>
        <w:rPr>
          <w:ins w:id="754" w:author="Tony Pacheco" w:date="2017-01-31T18:39:00Z"/>
          <w:del w:id="755" w:author="Prabhvir Saran" w:date="2017-02-02T16:01:00Z"/>
          <w:sz w:val="24"/>
          <w:szCs w:val="24"/>
        </w:rPr>
      </w:pPr>
      <w:ins w:id="756" w:author="Tony Pacheco" w:date="2017-01-31T18:39:00Z">
        <w:r>
          <w:fldChar w:fldCharType="begin"/>
        </w:r>
        <w:r>
          <w:instrText xml:space="preserve"> HYPERLINK "http://hroarr.com/" </w:instrText>
        </w:r>
        <w:r>
          <w:fldChar w:fldCharType="separate"/>
        </w:r>
        <w:r w:rsidRPr="00DC390E">
          <w:rPr>
            <w:rStyle w:val="Hyperlink"/>
            <w:sz w:val="24"/>
            <w:szCs w:val="24"/>
          </w:rPr>
          <w:t>http://hroarr.com/</w:t>
        </w:r>
        <w:r>
          <w:rPr>
            <w:rStyle w:val="Hyperlink"/>
            <w:sz w:val="24"/>
            <w:szCs w:val="24"/>
          </w:rPr>
          <w:fldChar w:fldCharType="end"/>
        </w:r>
        <w:r>
          <w:rPr>
            <w:sz w:val="24"/>
            <w:szCs w:val="24"/>
          </w:rPr>
          <w:t xml:space="preserve"> is a popular website which is mostly dedicated to sharing news articles and blog posts related to HEMA, but it has a heavy bias towards certain disciplines, and towards German styles as opposed to the style from other countries. Our website will aim to show no bias towards any one discipline, and will not be focused on news but rather general information.</w:t>
        </w:r>
      </w:ins>
    </w:p>
    <w:p w14:paraId="2BC97533" w14:textId="77777777" w:rsidR="00E47E58" w:rsidRDefault="00E47E58" w:rsidP="004161ED">
      <w:pPr>
        <w:ind w:firstLine="720"/>
        <w:rPr>
          <w:ins w:id="757" w:author="Tony Pacheco" w:date="2017-01-31T18:39:00Z"/>
          <w:sz w:val="24"/>
          <w:szCs w:val="24"/>
        </w:rPr>
      </w:pPr>
    </w:p>
    <w:p w14:paraId="75935159" w14:textId="77777777" w:rsidR="00E268E0" w:rsidRDefault="00E47E58" w:rsidP="00F55454">
      <w:pPr>
        <w:ind w:firstLine="720"/>
        <w:rPr>
          <w:ins w:id="758" w:author="Prabhvir Saran" w:date="2017-02-02T23:16:00Z"/>
          <w:sz w:val="24"/>
          <w:szCs w:val="24"/>
        </w:rPr>
      </w:pPr>
      <w:ins w:id="759" w:author="Tony Pacheco" w:date="2017-01-31T18:39:00Z">
        <w:r>
          <w:fldChar w:fldCharType="begin"/>
        </w:r>
        <w:r>
          <w:instrText xml:space="preserve"> HYPERLINK "https://www.hemaalliance.com/" </w:instrText>
        </w:r>
        <w:r>
          <w:fldChar w:fldCharType="separate"/>
        </w:r>
        <w:r w:rsidRPr="00DC390E">
          <w:rPr>
            <w:rStyle w:val="Hyperlink"/>
            <w:sz w:val="24"/>
            <w:szCs w:val="24"/>
          </w:rPr>
          <w:t>https://www.hemaalliance.com/</w:t>
        </w:r>
        <w:r>
          <w:rPr>
            <w:rStyle w:val="Hyperlink"/>
            <w:sz w:val="24"/>
            <w:szCs w:val="24"/>
          </w:rPr>
          <w:fldChar w:fldCharType="end"/>
        </w:r>
        <w:r>
          <w:rPr>
            <w:sz w:val="24"/>
            <w:szCs w:val="24"/>
          </w:rPr>
          <w:t xml:space="preserve"> covers a little of everything in HEMA, but doesn’t get too in depth on anything technical. It serves mostly as a portal to other websites, with little original content. Our website will focus more on creative content.</w:t>
        </w:r>
      </w:ins>
    </w:p>
    <w:p w14:paraId="26570792" w14:textId="5C9FB298" w:rsidR="00F55454" w:rsidDel="00E47E58" w:rsidRDefault="001A25C4" w:rsidP="00E47E58">
      <w:pPr>
        <w:ind w:firstLine="720"/>
        <w:rPr>
          <w:del w:id="760" w:author="Tony Pacheco" w:date="2017-01-31T18:39:00Z"/>
          <w:sz w:val="24"/>
          <w:szCs w:val="24"/>
        </w:rPr>
      </w:pPr>
      <w:del w:id="761" w:author="Tony Pacheco" w:date="2017-01-31T18:39:00Z">
        <w:r w:rsidDel="00E47E58">
          <w:rPr>
            <w:sz w:val="24"/>
            <w:szCs w:val="24"/>
          </w:rPr>
          <w:delText xml:space="preserve">Global warming is one of the biggest </w:delText>
        </w:r>
        <w:r w:rsidR="00520569" w:rsidDel="00E47E58">
          <w:rPr>
            <w:sz w:val="24"/>
            <w:szCs w:val="24"/>
          </w:rPr>
          <w:delText>problems humanity faces and it concerns everyone</w:delText>
        </w:r>
        <w:r w:rsidDel="00E47E58">
          <w:rPr>
            <w:sz w:val="24"/>
            <w:szCs w:val="24"/>
          </w:rPr>
          <w:delText xml:space="preserve"> greatly, which is why we chose this topic. This website is a great way to introduce new people to this issue. It will explain how global warming started, its current state, and wher</w:delText>
        </w:r>
        <w:r w:rsidR="00F55454" w:rsidDel="00E47E58">
          <w:rPr>
            <w:sz w:val="24"/>
            <w:szCs w:val="24"/>
          </w:rPr>
          <w:delText>e experts see it in the future.</w:delText>
        </w:r>
        <w:r w:rsidR="004C0937" w:rsidDel="00E47E58">
          <w:rPr>
            <w:sz w:val="24"/>
            <w:szCs w:val="24"/>
          </w:rPr>
          <w:delText xml:space="preserve"> </w:delText>
        </w:r>
      </w:del>
    </w:p>
    <w:p w14:paraId="095899EE" w14:textId="048261D3" w:rsidR="00F55454" w:rsidDel="00E47E58" w:rsidRDefault="001A25C4" w:rsidP="0036068B">
      <w:pPr>
        <w:ind w:firstLine="720"/>
        <w:rPr>
          <w:del w:id="762" w:author="Tony Pacheco" w:date="2017-01-31T18:39:00Z"/>
          <w:sz w:val="24"/>
          <w:szCs w:val="24"/>
        </w:rPr>
      </w:pPr>
      <w:del w:id="763" w:author="Tony Pacheco" w:date="2017-01-31T18:39:00Z">
        <w:r w:rsidDel="00E47E58">
          <w:rPr>
            <w:sz w:val="24"/>
            <w:szCs w:val="24"/>
          </w:rPr>
          <w:delText>There are many people who still don’t believe i</w:delText>
        </w:r>
        <w:r w:rsidR="001609EC" w:rsidDel="00E47E58">
          <w:rPr>
            <w:sz w:val="24"/>
            <w:szCs w:val="24"/>
          </w:rPr>
          <w:delText xml:space="preserve">n the risks of </w:delText>
        </w:r>
        <w:r w:rsidR="00F55454" w:rsidDel="00E47E58">
          <w:rPr>
            <w:sz w:val="24"/>
            <w:szCs w:val="24"/>
          </w:rPr>
          <w:delText>global warming and our goal is for this website to</w:delText>
        </w:r>
        <w:r w:rsidDel="00E47E58">
          <w:rPr>
            <w:sz w:val="24"/>
            <w:szCs w:val="24"/>
          </w:rPr>
          <w:delText xml:space="preserve"> help them realize how it concerns not only us but future generations as well. We believe the site will appeal</w:delText>
        </w:r>
        <w:r w:rsidR="00F55454" w:rsidDel="00E47E58">
          <w:rPr>
            <w:sz w:val="24"/>
            <w:szCs w:val="24"/>
          </w:rPr>
          <w:delText xml:space="preserve"> to young adults and teens</w:delText>
        </w:r>
        <w:r w:rsidR="0036068B" w:rsidDel="00E47E58">
          <w:rPr>
            <w:sz w:val="24"/>
            <w:szCs w:val="24"/>
          </w:rPr>
          <w:delText xml:space="preserve"> in both developed and developing countries. O</w:delText>
        </w:r>
        <w:r w:rsidDel="00E47E58">
          <w:rPr>
            <w:sz w:val="24"/>
            <w:szCs w:val="24"/>
          </w:rPr>
          <w:delText xml:space="preserve">ur main objective is to enlighten </w:delText>
        </w:r>
        <w:r w:rsidR="00F55454" w:rsidDel="00E47E58">
          <w:rPr>
            <w:sz w:val="24"/>
            <w:szCs w:val="24"/>
          </w:rPr>
          <w:delText>these people</w:delText>
        </w:r>
        <w:r w:rsidDel="00E47E58">
          <w:rPr>
            <w:sz w:val="24"/>
            <w:szCs w:val="24"/>
          </w:rPr>
          <w:delText xml:space="preserve"> on how they can help diminish global warming by making little changes such as recycling and rethinking their power use</w:delText>
        </w:r>
        <w:r w:rsidR="00F55454" w:rsidDel="00E47E58">
          <w:rPr>
            <w:sz w:val="24"/>
            <w:szCs w:val="24"/>
          </w:rPr>
          <w:delText xml:space="preserve"> habits.</w:delText>
        </w:r>
        <w:r w:rsidR="00AB7328" w:rsidDel="00E47E58">
          <w:rPr>
            <w:sz w:val="24"/>
            <w:szCs w:val="24"/>
          </w:rPr>
          <w:delText xml:space="preserve"> </w:delText>
        </w:r>
        <w:r w:rsidR="0036068B" w:rsidDel="00E47E58">
          <w:rPr>
            <w:sz w:val="24"/>
            <w:szCs w:val="24"/>
          </w:rPr>
          <w:delText xml:space="preserve">The website will include examples of activities we are doing ourselves to counter global warming in either picture or video format. </w:delText>
        </w:r>
        <w:r w:rsidR="00AB7328" w:rsidDel="00E47E58">
          <w:rPr>
            <w:sz w:val="24"/>
            <w:szCs w:val="24"/>
          </w:rPr>
          <w:delText xml:space="preserve"> If we see that</w:delText>
        </w:r>
        <w:r w:rsidR="00360DC7" w:rsidDel="00E47E58">
          <w:rPr>
            <w:sz w:val="24"/>
            <w:szCs w:val="24"/>
          </w:rPr>
          <w:delText xml:space="preserve"> user</w:delText>
        </w:r>
        <w:r w:rsidR="00AB7328" w:rsidDel="00E47E58">
          <w:rPr>
            <w:sz w:val="24"/>
            <w:szCs w:val="24"/>
          </w:rPr>
          <w:delText>s are changing their habits to be more environmentally</w:delText>
        </w:r>
        <w:r w:rsidR="00B67FBE" w:rsidDel="00E47E58">
          <w:rPr>
            <w:sz w:val="24"/>
            <w:szCs w:val="24"/>
          </w:rPr>
          <w:delText xml:space="preserve"> friendly</w:delText>
        </w:r>
        <w:r w:rsidR="00AB7328" w:rsidDel="00E47E58">
          <w:rPr>
            <w:sz w:val="24"/>
            <w:szCs w:val="24"/>
          </w:rPr>
          <w:delText xml:space="preserve"> </w:delText>
        </w:r>
        <w:r w:rsidR="00360DC7" w:rsidDel="00E47E58">
          <w:rPr>
            <w:sz w:val="24"/>
            <w:szCs w:val="24"/>
          </w:rPr>
          <w:delText xml:space="preserve">through the </w:delText>
        </w:r>
        <w:r w:rsidR="00AB7328" w:rsidDel="00E47E58">
          <w:rPr>
            <w:sz w:val="24"/>
            <w:szCs w:val="24"/>
          </w:rPr>
          <w:delText>feedback</w:delText>
        </w:r>
        <w:r w:rsidR="00B6502F" w:rsidDel="00E47E58">
          <w:rPr>
            <w:sz w:val="24"/>
            <w:szCs w:val="24"/>
          </w:rPr>
          <w:delText xml:space="preserve"> we receive</w:delText>
        </w:r>
        <w:r w:rsidR="00AB7328" w:rsidDel="00E47E58">
          <w:rPr>
            <w:sz w:val="24"/>
            <w:szCs w:val="24"/>
          </w:rPr>
          <w:delText xml:space="preserve"> from survey</w:delText>
        </w:r>
        <w:r w:rsidR="006874EB" w:rsidDel="00E47E58">
          <w:rPr>
            <w:sz w:val="24"/>
            <w:szCs w:val="24"/>
          </w:rPr>
          <w:delText>s</w:delText>
        </w:r>
        <w:r w:rsidR="00AB7328" w:rsidDel="00E47E58">
          <w:rPr>
            <w:sz w:val="24"/>
            <w:szCs w:val="24"/>
          </w:rPr>
          <w:delText xml:space="preserve">, </w:delText>
        </w:r>
        <w:r w:rsidR="00360DC7" w:rsidDel="00E47E58">
          <w:rPr>
            <w:sz w:val="24"/>
            <w:szCs w:val="24"/>
          </w:rPr>
          <w:delText xml:space="preserve">that will be a success for us. </w:delText>
        </w:r>
      </w:del>
    </w:p>
    <w:p w14:paraId="3DA5E404" w14:textId="51ED7484" w:rsidR="00F55454" w:rsidDel="00E47E58" w:rsidRDefault="00F55454" w:rsidP="00F55454">
      <w:pPr>
        <w:ind w:firstLine="720"/>
        <w:rPr>
          <w:del w:id="764" w:author="Tony Pacheco" w:date="2017-01-31T18:39:00Z"/>
          <w:sz w:val="24"/>
          <w:szCs w:val="24"/>
        </w:rPr>
      </w:pPr>
      <w:del w:id="765" w:author="Tony Pacheco" w:date="2017-01-31T18:39:00Z">
        <w:r w:rsidDel="00E47E58">
          <w:rPr>
            <w:sz w:val="24"/>
            <w:szCs w:val="24"/>
          </w:rPr>
          <w:delText>Where similar website fail to capture their audiences, we plan to succeed</w:delText>
        </w:r>
        <w:r w:rsidR="001A25C4" w:rsidDel="00E47E58">
          <w:rPr>
            <w:sz w:val="24"/>
            <w:szCs w:val="24"/>
          </w:rPr>
          <w:delText xml:space="preserve"> by </w:delText>
        </w:r>
        <w:r w:rsidR="005A04E4" w:rsidDel="00E47E58">
          <w:rPr>
            <w:sz w:val="24"/>
            <w:szCs w:val="24"/>
          </w:rPr>
          <w:delText>avoiding what we believe to be the main pitfall of most sites on climate change: boring walls of text.</w:delText>
        </w:r>
      </w:del>
    </w:p>
    <w:p w14:paraId="3DE61FA3" w14:textId="1D4B1B53" w:rsidR="00F55454" w:rsidDel="00E47E58" w:rsidRDefault="00E2697D" w:rsidP="00F55454">
      <w:pPr>
        <w:ind w:firstLine="720"/>
        <w:rPr>
          <w:del w:id="766" w:author="Tony Pacheco" w:date="2017-01-31T18:39:00Z"/>
          <w:sz w:val="24"/>
          <w:szCs w:val="24"/>
        </w:rPr>
      </w:pPr>
      <w:del w:id="767" w:author="Tony Pacheco" w:date="2017-01-31T18:39:00Z">
        <w:r w:rsidDel="00E47E58">
          <w:fldChar w:fldCharType="begin"/>
        </w:r>
        <w:r w:rsidDel="00E47E58">
          <w:delInstrText xml:space="preserve"> HYPERLINK "http://www.livescience.com/topics/global-warming" </w:delInstrText>
        </w:r>
        <w:r w:rsidDel="00E47E58">
          <w:fldChar w:fldCharType="separate"/>
        </w:r>
        <w:r w:rsidR="00F55454" w:rsidRPr="00CC083C" w:rsidDel="00E47E58">
          <w:rPr>
            <w:rStyle w:val="Hyperlink"/>
            <w:sz w:val="24"/>
            <w:szCs w:val="24"/>
          </w:rPr>
          <w:delText>www.livescience.com/topics/global-warming</w:delText>
        </w:r>
        <w:r w:rsidDel="00E47E58">
          <w:rPr>
            <w:rStyle w:val="Hyperlink"/>
            <w:sz w:val="24"/>
            <w:szCs w:val="24"/>
          </w:rPr>
          <w:fldChar w:fldCharType="end"/>
        </w:r>
        <w:r w:rsidR="00F55454" w:rsidDel="00E47E58">
          <w:rPr>
            <w:sz w:val="24"/>
            <w:szCs w:val="24"/>
          </w:rPr>
          <w:delText xml:space="preserve"> is the first (non-Wikipedia) page that comes up in a google search for ‘global warming’; and while it is full of useful information on the topic, the organization of the site holds it back. The first thing you encounter on it is a wall of text centered on the screen and below a list of articles. We are convinced that a more appealing design would make the site easier to digest.</w:delText>
        </w:r>
      </w:del>
    </w:p>
    <w:p w14:paraId="01E9F104" w14:textId="53D444A3" w:rsidR="00F55454" w:rsidDel="00E47E58" w:rsidRDefault="00E2697D" w:rsidP="00F55454">
      <w:pPr>
        <w:ind w:firstLine="720"/>
        <w:rPr>
          <w:del w:id="768" w:author="Tony Pacheco" w:date="2017-01-31T18:39:00Z"/>
          <w:sz w:val="24"/>
          <w:szCs w:val="24"/>
        </w:rPr>
      </w:pPr>
      <w:del w:id="769" w:author="Tony Pacheco" w:date="2017-01-31T18:39:00Z">
        <w:r w:rsidDel="00E47E58">
          <w:fldChar w:fldCharType="begin"/>
        </w:r>
        <w:r w:rsidDel="00E47E58">
          <w:delInstrText xml:space="preserve"> HYPERLINK "http://www.climatehotmap.org/" </w:delInstrText>
        </w:r>
        <w:r w:rsidDel="00E47E58">
          <w:fldChar w:fldCharType="separate"/>
        </w:r>
        <w:r w:rsidR="008013EF" w:rsidRPr="00CC083C" w:rsidDel="00E47E58">
          <w:rPr>
            <w:rStyle w:val="Hyperlink"/>
            <w:sz w:val="24"/>
            <w:szCs w:val="24"/>
          </w:rPr>
          <w:delText>http://www.climatehotmap.org/</w:delText>
        </w:r>
        <w:r w:rsidDel="00E47E58">
          <w:rPr>
            <w:rStyle w:val="Hyperlink"/>
            <w:sz w:val="24"/>
            <w:szCs w:val="24"/>
          </w:rPr>
          <w:fldChar w:fldCharType="end"/>
        </w:r>
        <w:r w:rsidR="008013EF" w:rsidDel="00E47E58">
          <w:rPr>
            <w:sz w:val="24"/>
            <w:szCs w:val="24"/>
          </w:rPr>
          <w:delText xml:space="preserve"> is another website completely dedicated to the subject of climate change, and it takes a more interesting and captivating approach to the problem of getting people interested in the topic. Instead of text, the first thing a visitor to the site encounters is a map of the world covered in pins which show areas where climate change has made a noticeable negative effect on the environment. This more interactive design choice makes the website more interesting and is more likely in our opinion to hold people’s attention for longer, but it too suffers from boring walls of text once you leave the home page</w:delText>
        </w:r>
        <w:r w:rsidR="00623396" w:rsidDel="00E47E58">
          <w:rPr>
            <w:sz w:val="24"/>
            <w:szCs w:val="24"/>
          </w:rPr>
          <w:delText>.</w:delText>
        </w:r>
      </w:del>
    </w:p>
    <w:p w14:paraId="7F7E7DCA" w14:textId="77777777" w:rsidR="0029077D" w:rsidRPr="00F55454" w:rsidRDefault="0029077D" w:rsidP="00F55454">
      <w:pPr>
        <w:ind w:firstLine="720"/>
        <w:rPr>
          <w:sz w:val="24"/>
          <w:szCs w:val="24"/>
        </w:rPr>
      </w:pPr>
    </w:p>
    <w:p w14:paraId="762F10B4" w14:textId="0607F7E5" w:rsidR="00121F28" w:rsidRDefault="00380CD1" w:rsidP="004161ED">
      <w:pPr>
        <w:pStyle w:val="Heading2"/>
        <w:rPr>
          <w:ins w:id="770" w:author="Prabhvir Saran" w:date="2017-02-02T23:16:00Z"/>
        </w:rPr>
      </w:pPr>
      <w:bookmarkStart w:id="771" w:name="_Toc474878140"/>
      <w:r w:rsidRPr="005341BF">
        <w:t>Functional Requirements</w:t>
      </w:r>
      <w:bookmarkEnd w:id="771"/>
      <w:r w:rsidRPr="005341BF">
        <w:t xml:space="preserve"> </w:t>
      </w:r>
    </w:p>
    <w:p w14:paraId="7ABDC0F0" w14:textId="77777777" w:rsidR="00E268E0" w:rsidRPr="00487BA1" w:rsidRDefault="00E268E0">
      <w:pPr>
        <w:pPrChange w:id="772" w:author="Prabhvir Saran" w:date="2017-02-02T23:16:00Z">
          <w:pPr>
            <w:pStyle w:val="Heading2"/>
          </w:pPr>
        </w:pPrChange>
      </w:pPr>
    </w:p>
    <w:p w14:paraId="07076490" w14:textId="032FEC25" w:rsidR="001A25C4" w:rsidDel="009732DE" w:rsidRDefault="009732DE">
      <w:pPr>
        <w:ind w:firstLine="720"/>
        <w:rPr>
          <w:del w:id="773" w:author="Prabhvir Saran" w:date="2017-02-02T15:44:00Z"/>
        </w:rPr>
      </w:pPr>
      <w:ins w:id="774" w:author="Prabhvir Saran" w:date="2017-02-02T15:44:00Z">
        <w:r>
          <w:rPr>
            <w:sz w:val="24"/>
            <w:szCs w:val="24"/>
          </w:rPr>
          <w:lastRenderedPageBreak/>
          <w:t xml:space="preserve">Users will be able register and login to the website. Once a user logs in, he/she can comment and share his/her views on HEMA and also can provide suggestions to request some content and can also suggest for the betterment of the website. The pages describing the styles of HEMA and nearby locations will include a form where users can comment on styles they prefer, or which locations they prefer or train at. The information in these two pages will be displayed in a list. </w:t>
        </w:r>
      </w:ins>
      <w:del w:id="775" w:author="Prabhvir Saran" w:date="2017-02-02T15:44:00Z">
        <w:r w:rsidR="001A25C4" w:rsidDel="009732DE">
          <w:rPr>
            <w:sz w:val="24"/>
            <w:szCs w:val="24"/>
          </w:rPr>
          <w:delText xml:space="preserve">Users will be able </w:delText>
        </w:r>
        <w:r w:rsidR="00122A71" w:rsidDel="009732DE">
          <w:rPr>
            <w:sz w:val="24"/>
            <w:szCs w:val="24"/>
          </w:rPr>
          <w:delText>register and login to the website. Once logged in they can</w:delText>
        </w:r>
        <w:r w:rsidR="001A25C4" w:rsidDel="009732DE">
          <w:rPr>
            <w:sz w:val="24"/>
            <w:szCs w:val="24"/>
          </w:rPr>
          <w:delText xml:space="preserve"> </w:delText>
        </w:r>
        <w:r w:rsidR="00B6316B" w:rsidDel="009732DE">
          <w:rPr>
            <w:sz w:val="24"/>
            <w:szCs w:val="24"/>
          </w:rPr>
          <w:delText>participate in a survey about climate change, as well as receive regular updates and news. The</w:delText>
        </w:r>
        <w:r w:rsidR="001A25C4" w:rsidDel="009732DE">
          <w:rPr>
            <w:sz w:val="24"/>
            <w:szCs w:val="24"/>
          </w:rPr>
          <w:delText xml:space="preserve"> </w:delText>
        </w:r>
        <w:r w:rsidR="00B6316B" w:rsidDel="009732DE">
          <w:rPr>
            <w:sz w:val="24"/>
            <w:szCs w:val="24"/>
          </w:rPr>
          <w:delText>goal of the survey is to</w:delText>
        </w:r>
        <w:r w:rsidR="001A25C4" w:rsidDel="009732DE">
          <w:rPr>
            <w:sz w:val="24"/>
            <w:szCs w:val="24"/>
          </w:rPr>
          <w:delText xml:space="preserve"> inform the user about steps they can ta</w:delText>
        </w:r>
        <w:r w:rsidR="00B6316B" w:rsidDel="009732DE">
          <w:rPr>
            <w:sz w:val="24"/>
            <w:szCs w:val="24"/>
          </w:rPr>
          <w:delText>ke to better protect our planet. We will achieve that goal by using the user’s input in the survey to re-organize the site’s content so</w:delText>
        </w:r>
        <w:r w:rsidR="006D5511" w:rsidDel="009732DE">
          <w:rPr>
            <w:sz w:val="24"/>
            <w:szCs w:val="24"/>
          </w:rPr>
          <w:delText xml:space="preserve"> that the user can navigate easily to the information most pertinent to them.</w:delText>
        </w:r>
      </w:del>
    </w:p>
    <w:p w14:paraId="41A994E5" w14:textId="561C604C" w:rsidR="001A25C4" w:rsidDel="009732DE" w:rsidRDefault="008B1D25">
      <w:pPr>
        <w:ind w:firstLine="720"/>
        <w:rPr>
          <w:del w:id="776" w:author="Prabhvir Saran" w:date="2017-02-02T15:44:00Z"/>
        </w:rPr>
        <w:pPrChange w:id="777" w:author="Prabhvir Saran" w:date="2017-02-02T23:16:00Z">
          <w:pPr/>
        </w:pPrChange>
      </w:pPr>
      <w:del w:id="778" w:author="Prabhvir Saran" w:date="2017-02-02T15:44:00Z">
        <w:r w:rsidDel="009732DE">
          <w:rPr>
            <w:sz w:val="24"/>
            <w:szCs w:val="24"/>
          </w:rPr>
          <w:delText>The questions can be along the lines of</w:delText>
        </w:r>
        <w:r w:rsidR="001A25C4" w:rsidDel="009732DE">
          <w:rPr>
            <w:sz w:val="24"/>
            <w:szCs w:val="24"/>
          </w:rPr>
          <w:delText>:</w:delText>
        </w:r>
      </w:del>
    </w:p>
    <w:p w14:paraId="21C1F1F4" w14:textId="3C60A818" w:rsidR="001A25C4" w:rsidDel="009732DE" w:rsidRDefault="001A25C4">
      <w:pPr>
        <w:widowControl w:val="0"/>
        <w:numPr>
          <w:ilvl w:val="0"/>
          <w:numId w:val="4"/>
        </w:numPr>
        <w:spacing w:after="0" w:line="256" w:lineRule="auto"/>
        <w:ind w:left="0" w:firstLine="720"/>
        <w:contextualSpacing/>
        <w:rPr>
          <w:del w:id="779" w:author="Prabhvir Saran" w:date="2017-02-02T15:44:00Z"/>
          <w:sz w:val="24"/>
          <w:szCs w:val="24"/>
        </w:rPr>
        <w:pPrChange w:id="780" w:author="Prabhvir Saran" w:date="2017-02-02T23:16:00Z">
          <w:pPr>
            <w:widowControl w:val="0"/>
            <w:numPr>
              <w:numId w:val="4"/>
            </w:numPr>
            <w:spacing w:after="0" w:line="256" w:lineRule="auto"/>
            <w:ind w:left="720" w:hanging="360"/>
            <w:contextualSpacing/>
          </w:pPr>
        </w:pPrChange>
      </w:pPr>
      <w:del w:id="781" w:author="Prabhvir Saran" w:date="2017-02-02T15:44:00Z">
        <w:r w:rsidDel="009732DE">
          <w:rPr>
            <w:sz w:val="24"/>
            <w:szCs w:val="24"/>
          </w:rPr>
          <w:delText>How familiar are you with the terms ‘Global Warming’ and ‘Climate Change’?</w:delText>
        </w:r>
      </w:del>
    </w:p>
    <w:p w14:paraId="286BF289" w14:textId="7D526D5A" w:rsidR="001A25C4" w:rsidDel="009732DE" w:rsidRDefault="001A25C4">
      <w:pPr>
        <w:widowControl w:val="0"/>
        <w:numPr>
          <w:ilvl w:val="0"/>
          <w:numId w:val="4"/>
        </w:numPr>
        <w:spacing w:after="0" w:line="256" w:lineRule="auto"/>
        <w:ind w:left="0" w:firstLine="720"/>
        <w:contextualSpacing/>
        <w:rPr>
          <w:del w:id="782" w:author="Prabhvir Saran" w:date="2017-02-02T15:44:00Z"/>
          <w:sz w:val="24"/>
          <w:szCs w:val="24"/>
        </w:rPr>
        <w:pPrChange w:id="783" w:author="Prabhvir Saran" w:date="2017-02-02T23:16:00Z">
          <w:pPr>
            <w:widowControl w:val="0"/>
            <w:numPr>
              <w:numId w:val="4"/>
            </w:numPr>
            <w:spacing w:after="0" w:line="256" w:lineRule="auto"/>
            <w:ind w:left="720" w:hanging="360"/>
            <w:contextualSpacing/>
          </w:pPr>
        </w:pPrChange>
      </w:pPr>
      <w:del w:id="784" w:author="Prabhvir Saran" w:date="2017-02-02T15:44:00Z">
        <w:r w:rsidDel="009732DE">
          <w:rPr>
            <w:sz w:val="24"/>
            <w:szCs w:val="24"/>
          </w:rPr>
          <w:delText>Do you think that global warming is increasing due to human interference?</w:delText>
        </w:r>
      </w:del>
    </w:p>
    <w:p w14:paraId="504443E4" w14:textId="43D6695D" w:rsidR="001A25C4" w:rsidDel="009732DE" w:rsidRDefault="001A25C4">
      <w:pPr>
        <w:widowControl w:val="0"/>
        <w:numPr>
          <w:ilvl w:val="0"/>
          <w:numId w:val="4"/>
        </w:numPr>
        <w:spacing w:after="0" w:line="256" w:lineRule="auto"/>
        <w:ind w:left="0" w:firstLine="720"/>
        <w:contextualSpacing/>
        <w:rPr>
          <w:del w:id="785" w:author="Prabhvir Saran" w:date="2017-02-02T15:44:00Z"/>
          <w:sz w:val="24"/>
          <w:szCs w:val="24"/>
        </w:rPr>
        <w:pPrChange w:id="786" w:author="Prabhvir Saran" w:date="2017-02-02T23:16:00Z">
          <w:pPr>
            <w:widowControl w:val="0"/>
            <w:numPr>
              <w:numId w:val="4"/>
            </w:numPr>
            <w:spacing w:after="0" w:line="256" w:lineRule="auto"/>
            <w:ind w:left="720" w:hanging="360"/>
            <w:contextualSpacing/>
          </w:pPr>
        </w:pPrChange>
      </w:pPr>
      <w:del w:id="787" w:author="Prabhvir Saran" w:date="2017-02-02T15:44:00Z">
        <w:r w:rsidDel="009732DE">
          <w:rPr>
            <w:sz w:val="24"/>
            <w:szCs w:val="24"/>
          </w:rPr>
          <w:delText>Do you think global warming is increasing at an alarming rate?</w:delText>
        </w:r>
      </w:del>
    </w:p>
    <w:p w14:paraId="5E557B9E" w14:textId="3D6D9F3C" w:rsidR="001A25C4" w:rsidRPr="00D31015" w:rsidDel="009732DE" w:rsidRDefault="00E407C8">
      <w:pPr>
        <w:widowControl w:val="0"/>
        <w:numPr>
          <w:ilvl w:val="0"/>
          <w:numId w:val="4"/>
        </w:numPr>
        <w:spacing w:after="0" w:line="256" w:lineRule="auto"/>
        <w:ind w:left="0" w:firstLine="720"/>
        <w:contextualSpacing/>
        <w:rPr>
          <w:del w:id="788" w:author="Prabhvir Saran" w:date="2017-02-02T15:44:00Z"/>
          <w:sz w:val="24"/>
          <w:szCs w:val="24"/>
        </w:rPr>
        <w:pPrChange w:id="789" w:author="Prabhvir Saran" w:date="2017-02-02T23:16:00Z">
          <w:pPr>
            <w:widowControl w:val="0"/>
            <w:numPr>
              <w:numId w:val="4"/>
            </w:numPr>
            <w:spacing w:after="0" w:line="256" w:lineRule="auto"/>
            <w:ind w:left="720" w:hanging="360"/>
            <w:contextualSpacing/>
          </w:pPr>
        </w:pPrChange>
      </w:pPr>
      <w:del w:id="790" w:author="Prabhvir Saran" w:date="2017-02-02T15:44:00Z">
        <w:r w:rsidDel="009732DE">
          <w:rPr>
            <w:sz w:val="24"/>
            <w:szCs w:val="24"/>
          </w:rPr>
          <w:delText>Do you prefer carpools, public transit, or</w:delText>
        </w:r>
        <w:r w:rsidR="001A25C4" w:rsidDel="009732DE">
          <w:rPr>
            <w:sz w:val="24"/>
            <w:szCs w:val="24"/>
          </w:rPr>
          <w:delText xml:space="preserve"> private vehicle</w:delText>
        </w:r>
        <w:r w:rsidDel="009732DE">
          <w:rPr>
            <w:sz w:val="24"/>
            <w:szCs w:val="24"/>
          </w:rPr>
          <w:delText>s</w:delText>
        </w:r>
        <w:r w:rsidR="001A25C4" w:rsidDel="009732DE">
          <w:rPr>
            <w:sz w:val="24"/>
            <w:szCs w:val="24"/>
          </w:rPr>
          <w:delText xml:space="preserve"> to get to school/work?</w:delText>
        </w:r>
      </w:del>
    </w:p>
    <w:p w14:paraId="594B260D" w14:textId="497C7438" w:rsidR="001A25C4" w:rsidRPr="00D31015" w:rsidDel="009732DE" w:rsidRDefault="001A25C4">
      <w:pPr>
        <w:widowControl w:val="0"/>
        <w:numPr>
          <w:ilvl w:val="0"/>
          <w:numId w:val="4"/>
        </w:numPr>
        <w:spacing w:after="0" w:line="256" w:lineRule="auto"/>
        <w:ind w:left="0" w:firstLine="720"/>
        <w:contextualSpacing/>
        <w:rPr>
          <w:del w:id="791" w:author="Prabhvir Saran" w:date="2017-02-02T15:44:00Z"/>
          <w:sz w:val="24"/>
          <w:szCs w:val="24"/>
        </w:rPr>
        <w:pPrChange w:id="792" w:author="Prabhvir Saran" w:date="2017-02-02T23:16:00Z">
          <w:pPr>
            <w:widowControl w:val="0"/>
            <w:numPr>
              <w:numId w:val="4"/>
            </w:numPr>
            <w:spacing w:after="0" w:line="256" w:lineRule="auto"/>
            <w:ind w:left="720" w:hanging="360"/>
            <w:contextualSpacing/>
          </w:pPr>
        </w:pPrChange>
      </w:pPr>
      <w:del w:id="793" w:author="Prabhvir Saran" w:date="2017-02-02T15:44:00Z">
        <w:r w:rsidDel="009732DE">
          <w:rPr>
            <w:sz w:val="24"/>
            <w:szCs w:val="24"/>
          </w:rPr>
          <w:delText>Do you think that ‘global warming’ and the ‘greenho</w:delText>
        </w:r>
        <w:r w:rsidR="00D31015" w:rsidDel="009732DE">
          <w:rPr>
            <w:sz w:val="24"/>
            <w:szCs w:val="24"/>
          </w:rPr>
          <w:delText>use effect’ are similar?</w:delText>
        </w:r>
      </w:del>
    </w:p>
    <w:p w14:paraId="5D56A859" w14:textId="39E4708A" w:rsidR="006D5511" w:rsidDel="009732DE" w:rsidRDefault="001A25C4">
      <w:pPr>
        <w:widowControl w:val="0"/>
        <w:numPr>
          <w:ilvl w:val="0"/>
          <w:numId w:val="4"/>
        </w:numPr>
        <w:spacing w:line="256" w:lineRule="auto"/>
        <w:ind w:left="0" w:firstLine="720"/>
        <w:contextualSpacing/>
        <w:rPr>
          <w:del w:id="794" w:author="Prabhvir Saran" w:date="2017-02-02T15:44:00Z"/>
          <w:sz w:val="24"/>
          <w:szCs w:val="24"/>
        </w:rPr>
        <w:pPrChange w:id="795" w:author="Prabhvir Saran" w:date="2017-02-02T23:16:00Z">
          <w:pPr>
            <w:widowControl w:val="0"/>
            <w:numPr>
              <w:numId w:val="4"/>
            </w:numPr>
            <w:spacing w:line="256" w:lineRule="auto"/>
            <w:ind w:left="720" w:hanging="360"/>
            <w:contextualSpacing/>
          </w:pPr>
        </w:pPrChange>
      </w:pPr>
      <w:del w:id="796" w:author="Prabhvir Saran" w:date="2017-02-02T15:44:00Z">
        <w:r w:rsidDel="009732DE">
          <w:rPr>
            <w:sz w:val="24"/>
            <w:szCs w:val="24"/>
          </w:rPr>
          <w:delText>What are the possible effects of global warming in the future?</w:delText>
        </w:r>
      </w:del>
    </w:p>
    <w:p w14:paraId="29992511" w14:textId="77777777" w:rsidR="0029077D" w:rsidRPr="006D5511" w:rsidRDefault="0029077D">
      <w:pPr>
        <w:widowControl w:val="0"/>
        <w:spacing w:line="256" w:lineRule="auto"/>
        <w:ind w:firstLine="720"/>
        <w:contextualSpacing/>
        <w:rPr>
          <w:sz w:val="24"/>
          <w:szCs w:val="24"/>
        </w:rPr>
        <w:pPrChange w:id="797" w:author="Prabhvir Saran" w:date="2017-02-02T23:16:00Z">
          <w:pPr>
            <w:widowControl w:val="0"/>
            <w:spacing w:line="256" w:lineRule="auto"/>
            <w:ind w:left="720"/>
            <w:contextualSpacing/>
          </w:pPr>
        </w:pPrChange>
      </w:pPr>
    </w:p>
    <w:p w14:paraId="08AB4F0E" w14:textId="0C405055" w:rsidR="00121F28" w:rsidRDefault="006D5511" w:rsidP="004161ED">
      <w:pPr>
        <w:pStyle w:val="Heading2"/>
        <w:rPr>
          <w:ins w:id="798" w:author="Prabhvir Saran" w:date="2017-02-02T23:16:00Z"/>
        </w:rPr>
      </w:pPr>
      <w:bookmarkStart w:id="799" w:name="_Toc474878141"/>
      <w:r>
        <w:t>Work P</w:t>
      </w:r>
      <w:r w:rsidR="00380CD1" w:rsidRPr="005341BF">
        <w:t>lan</w:t>
      </w:r>
      <w:bookmarkEnd w:id="799"/>
    </w:p>
    <w:p w14:paraId="1A569111" w14:textId="77777777" w:rsidR="00E268E0" w:rsidRPr="00487BA1" w:rsidRDefault="00E268E0">
      <w:pPr>
        <w:pPrChange w:id="800" w:author="Prabhvir Saran" w:date="2017-02-02T23:16:00Z">
          <w:pPr>
            <w:pStyle w:val="Heading2"/>
          </w:pPr>
        </w:pPrChange>
      </w:pPr>
    </w:p>
    <w:p w14:paraId="5546C4BA" w14:textId="47D5761D" w:rsidR="00E407C8" w:rsidRDefault="004D4D92" w:rsidP="0029077D">
      <w:pPr>
        <w:ind w:firstLine="720"/>
        <w:rPr>
          <w:sz w:val="24"/>
        </w:rPr>
      </w:pPr>
      <w:r>
        <w:rPr>
          <w:sz w:val="24"/>
        </w:rPr>
        <w:t>We are planning on meeting a</w:t>
      </w:r>
      <w:r w:rsidR="00E124D6">
        <w:rPr>
          <w:sz w:val="24"/>
        </w:rPr>
        <w:t>s</w:t>
      </w:r>
      <w:r>
        <w:rPr>
          <w:sz w:val="24"/>
        </w:rPr>
        <w:t xml:space="preserve"> </w:t>
      </w:r>
      <w:r w:rsidR="00E407C8">
        <w:rPr>
          <w:sz w:val="24"/>
        </w:rPr>
        <w:t>group to discuss the project at least three</w:t>
      </w:r>
      <w:r>
        <w:rPr>
          <w:sz w:val="24"/>
        </w:rPr>
        <w:t xml:space="preserve"> time</w:t>
      </w:r>
      <w:r w:rsidR="00E407C8">
        <w:rPr>
          <w:sz w:val="24"/>
        </w:rPr>
        <w:t>s</w:t>
      </w:r>
      <w:r>
        <w:rPr>
          <w:sz w:val="24"/>
        </w:rPr>
        <w:t xml:space="preserve"> a week</w:t>
      </w:r>
      <w:r w:rsidR="003D75E9">
        <w:rPr>
          <w:sz w:val="24"/>
        </w:rPr>
        <w:t xml:space="preserve"> right after classes</w:t>
      </w:r>
      <w:r>
        <w:rPr>
          <w:sz w:val="24"/>
        </w:rPr>
        <w:t>.</w:t>
      </w:r>
      <w:r w:rsidR="00950958">
        <w:rPr>
          <w:sz w:val="24"/>
        </w:rPr>
        <w:t xml:space="preserve"> </w:t>
      </w:r>
      <w:r w:rsidR="00E407C8">
        <w:rPr>
          <w:sz w:val="24"/>
        </w:rPr>
        <w:t xml:space="preserve">Devising </w:t>
      </w:r>
      <w:r w:rsidR="00D31015">
        <w:rPr>
          <w:sz w:val="24"/>
        </w:rPr>
        <w:t>an</w:t>
      </w:r>
      <w:r w:rsidR="00E407C8">
        <w:rPr>
          <w:sz w:val="24"/>
        </w:rPr>
        <w:t xml:space="preserve"> effective plan to keep us all working towards the completion of the project was difficult considering that we have different schedules and little free time; but </w:t>
      </w:r>
      <w:r w:rsidR="00B2191E">
        <w:rPr>
          <w:sz w:val="24"/>
        </w:rPr>
        <w:t>tasks</w:t>
      </w:r>
      <w:r w:rsidR="00E124D6">
        <w:rPr>
          <w:sz w:val="24"/>
        </w:rPr>
        <w:t xml:space="preserve"> will be decided by all of us as a group</w:t>
      </w:r>
      <w:r w:rsidR="001A25C4">
        <w:rPr>
          <w:sz w:val="24"/>
        </w:rPr>
        <w:t xml:space="preserve"> and </w:t>
      </w:r>
      <w:r w:rsidR="00E407C8">
        <w:rPr>
          <w:sz w:val="24"/>
        </w:rPr>
        <w:t xml:space="preserve">divided evenly among us. To this </w:t>
      </w:r>
      <w:r w:rsidR="00D31015">
        <w:rPr>
          <w:sz w:val="24"/>
        </w:rPr>
        <w:t>end,</w:t>
      </w:r>
      <w:r w:rsidR="00E407C8">
        <w:rPr>
          <w:sz w:val="24"/>
        </w:rPr>
        <w:t xml:space="preserve"> we have a few of assets that will help us stay organized and work effectively as a group</w:t>
      </w:r>
      <w:r w:rsidR="00E124D6">
        <w:rPr>
          <w:sz w:val="24"/>
        </w:rPr>
        <w:t>.</w:t>
      </w:r>
    </w:p>
    <w:p w14:paraId="69E87324" w14:textId="198AF3D8" w:rsidR="002753A3" w:rsidRDefault="002753A3" w:rsidP="00E407C8">
      <w:pPr>
        <w:pStyle w:val="ListParagraph"/>
        <w:numPr>
          <w:ilvl w:val="0"/>
          <w:numId w:val="5"/>
        </w:numPr>
        <w:rPr>
          <w:sz w:val="24"/>
        </w:rPr>
      </w:pPr>
      <w:r>
        <w:rPr>
          <w:sz w:val="24"/>
        </w:rPr>
        <w:t>Slack is going to be the tool which keeps our group members in contact and allow us to schedule meeting up</w:t>
      </w:r>
    </w:p>
    <w:p w14:paraId="02B97652" w14:textId="40F4FDDA" w:rsidR="002753A3" w:rsidRPr="002753A3" w:rsidRDefault="002753A3" w:rsidP="00E407C8">
      <w:pPr>
        <w:pStyle w:val="ListParagraph"/>
        <w:numPr>
          <w:ilvl w:val="0"/>
          <w:numId w:val="5"/>
        </w:numPr>
        <w:rPr>
          <w:sz w:val="24"/>
        </w:rPr>
      </w:pPr>
      <w:r>
        <w:rPr>
          <w:sz w:val="24"/>
        </w:rPr>
        <w:t>Trello will keep our team up to date on which tasks need to be worked on, when they are due, and which members of the groups are responsible for their completion</w:t>
      </w:r>
    </w:p>
    <w:p w14:paraId="65C0C3FB" w14:textId="60872946" w:rsidR="00E407C8" w:rsidRDefault="00E407C8" w:rsidP="00B6316B">
      <w:pPr>
        <w:pStyle w:val="ListParagraph"/>
        <w:numPr>
          <w:ilvl w:val="0"/>
          <w:numId w:val="5"/>
        </w:numPr>
        <w:rPr>
          <w:sz w:val="24"/>
        </w:rPr>
      </w:pPr>
      <w:r w:rsidRPr="00B6316B">
        <w:rPr>
          <w:sz w:val="24"/>
        </w:rPr>
        <w:t>GitHub</w:t>
      </w:r>
      <w:r w:rsidR="00E124D6" w:rsidRPr="00B6316B">
        <w:rPr>
          <w:sz w:val="24"/>
        </w:rPr>
        <w:t xml:space="preserve"> will allow us to upload our main html co</w:t>
      </w:r>
      <w:r w:rsidR="00B26E66" w:rsidRPr="00B6316B">
        <w:rPr>
          <w:sz w:val="24"/>
        </w:rPr>
        <w:t>de to a server online, which</w:t>
      </w:r>
      <w:r w:rsidR="003753D1" w:rsidRPr="00B6316B">
        <w:rPr>
          <w:sz w:val="24"/>
        </w:rPr>
        <w:t xml:space="preserve"> all</w:t>
      </w:r>
      <w:r w:rsidR="00E124D6" w:rsidRPr="00B6316B">
        <w:rPr>
          <w:sz w:val="24"/>
        </w:rPr>
        <w:t xml:space="preserve"> of us</w:t>
      </w:r>
      <w:r w:rsidR="001A25C4" w:rsidRPr="00B6316B">
        <w:rPr>
          <w:sz w:val="24"/>
        </w:rPr>
        <w:t xml:space="preserve"> will have access to</w:t>
      </w:r>
      <w:r w:rsidRPr="00B6316B">
        <w:rPr>
          <w:sz w:val="24"/>
        </w:rPr>
        <w:t xml:space="preserve"> and can</w:t>
      </w:r>
      <w:r w:rsidR="002753A3">
        <w:rPr>
          <w:sz w:val="24"/>
        </w:rPr>
        <w:t xml:space="preserve"> change and reupload at anytime</w:t>
      </w:r>
    </w:p>
    <w:p w14:paraId="76272FC2" w14:textId="78A45321" w:rsidR="00B6316B" w:rsidRDefault="00B6316B" w:rsidP="00B6316B">
      <w:pPr>
        <w:pStyle w:val="ListParagraph"/>
        <w:numPr>
          <w:ilvl w:val="0"/>
          <w:numId w:val="5"/>
        </w:numPr>
        <w:rPr>
          <w:sz w:val="24"/>
        </w:rPr>
      </w:pPr>
      <w:r w:rsidRPr="00B6316B">
        <w:rPr>
          <w:sz w:val="24"/>
        </w:rPr>
        <w:t>Google Drive/ Google Docs will allow us to share our non-code work and contribute as group to the writing of our projec</w:t>
      </w:r>
      <w:r w:rsidR="002753A3">
        <w:rPr>
          <w:sz w:val="24"/>
        </w:rPr>
        <w:t xml:space="preserve">t </w:t>
      </w:r>
      <w:r w:rsidRPr="00B6316B">
        <w:rPr>
          <w:sz w:val="24"/>
        </w:rPr>
        <w:t>documents</w:t>
      </w:r>
      <w:r w:rsidR="002753A3">
        <w:rPr>
          <w:sz w:val="24"/>
        </w:rPr>
        <w:t xml:space="preserve"> as well as keeping our other content and assets</w:t>
      </w:r>
      <w:r w:rsidR="003443F7">
        <w:rPr>
          <w:sz w:val="24"/>
        </w:rPr>
        <w:t xml:space="preserve"> all saved in one location. </w:t>
      </w:r>
    </w:p>
    <w:p w14:paraId="53160D6D" w14:textId="100DF2EE" w:rsidR="000E778D" w:rsidRDefault="000E778D" w:rsidP="000E778D">
      <w:pPr>
        <w:pStyle w:val="ListParagraph"/>
        <w:ind w:left="1080"/>
        <w:rPr>
          <w:sz w:val="24"/>
        </w:rPr>
      </w:pPr>
    </w:p>
    <w:p w14:paraId="022D5042" w14:textId="62D5458F" w:rsidR="000E778D" w:rsidRPr="000E778D" w:rsidRDefault="009C7841" w:rsidP="000E778D">
      <w:pPr>
        <w:rPr>
          <w:sz w:val="24"/>
        </w:rPr>
      </w:pPr>
      <w:r>
        <w:pict w14:anchorId="2ADA671A">
          <v:rect id="_x0000_i1025" style="width:0;height:1.5pt" o:hralign="center" o:hrstd="t" o:hr="t" fillcolor="#a0a0a0" stroked="f"/>
        </w:pict>
      </w:r>
    </w:p>
    <w:p w14:paraId="457777B3" w14:textId="77777777" w:rsidR="000E778D" w:rsidRPr="00B6316B" w:rsidRDefault="000E778D" w:rsidP="000E778D">
      <w:pPr>
        <w:pStyle w:val="ListParagraph"/>
        <w:ind w:left="1080"/>
        <w:rPr>
          <w:sz w:val="24"/>
        </w:rPr>
      </w:pPr>
    </w:p>
    <w:p w14:paraId="2D6A65F7" w14:textId="63D913AD" w:rsidR="00B83921" w:rsidRDefault="00B83921">
      <w:pPr>
        <w:rPr>
          <w:b/>
        </w:rPr>
      </w:pPr>
    </w:p>
    <w:p w14:paraId="19D4B93A" w14:textId="39EB837D" w:rsidR="00B83921" w:rsidRDefault="00B83921">
      <w:pPr>
        <w:rPr>
          <w:b/>
          <w:u w:val="single"/>
        </w:rPr>
      </w:pPr>
    </w:p>
    <w:p w14:paraId="1B2012B4" w14:textId="387A3106" w:rsidR="00B83921" w:rsidRDefault="00B83921">
      <w:pPr>
        <w:rPr>
          <w:b/>
          <w:u w:val="single"/>
        </w:rPr>
      </w:pPr>
    </w:p>
    <w:p w14:paraId="13839B17" w14:textId="77777777" w:rsidR="003F6EAA" w:rsidRDefault="003F6EAA">
      <w:pPr>
        <w:rPr>
          <w:b/>
          <w:u w:val="single"/>
        </w:rPr>
      </w:pPr>
    </w:p>
    <w:p w14:paraId="72641385" w14:textId="77777777" w:rsidR="003F6EAA" w:rsidRDefault="003F6EAA">
      <w:pPr>
        <w:rPr>
          <w:b/>
          <w:u w:val="single"/>
        </w:rPr>
      </w:pPr>
    </w:p>
    <w:p w14:paraId="008765D4" w14:textId="42B79F58" w:rsidR="00B83921" w:rsidRPr="003F6EAA" w:rsidDel="00760B99" w:rsidRDefault="00B83921">
      <w:pPr>
        <w:rPr>
          <w:del w:id="801" w:author="Prabhvir Saran" w:date="2017-02-02T16:28:00Z"/>
          <w:b/>
          <w:sz w:val="32"/>
          <w:u w:val="single"/>
        </w:rPr>
      </w:pPr>
      <w:r w:rsidRPr="003F6EAA">
        <w:rPr>
          <w:b/>
          <w:sz w:val="32"/>
          <w:u w:val="single"/>
        </w:rPr>
        <w:t xml:space="preserve">                                                                                                                                                                                      </w:t>
      </w:r>
      <w:del w:id="802" w:author="Prabhvir Saran" w:date="2017-02-02T16:28:00Z">
        <w:r w:rsidRPr="003F6EAA" w:rsidDel="00760B99">
          <w:rPr>
            <w:b/>
            <w:sz w:val="32"/>
            <w:u w:val="single"/>
          </w:rPr>
          <w:delText xml:space="preserve">   </w:delText>
        </w:r>
      </w:del>
    </w:p>
    <w:p w14:paraId="622F6A00" w14:textId="2A1C951F" w:rsidR="00B83921" w:rsidRPr="00B83921" w:rsidDel="00760B99" w:rsidRDefault="00B83921">
      <w:pPr>
        <w:rPr>
          <w:del w:id="803" w:author="Prabhvir Saran" w:date="2017-02-02T16:28:00Z"/>
          <w:b/>
          <w:sz w:val="32"/>
        </w:rPr>
      </w:pPr>
    </w:p>
    <w:p w14:paraId="2591A100" w14:textId="5EDA5590" w:rsidR="00B83921" w:rsidDel="00760B99" w:rsidRDefault="00B83921">
      <w:pPr>
        <w:rPr>
          <w:del w:id="804" w:author="Prabhvir Saran" w:date="2017-02-02T16:28:00Z"/>
          <w:b/>
        </w:rPr>
      </w:pPr>
    </w:p>
    <w:p w14:paraId="336C925A" w14:textId="5270514B" w:rsidR="00B83921" w:rsidDel="00760B99" w:rsidRDefault="00B83921">
      <w:pPr>
        <w:rPr>
          <w:del w:id="805" w:author="Prabhvir Saran" w:date="2017-02-02T16:28:00Z"/>
          <w:b/>
        </w:rPr>
      </w:pPr>
      <w:del w:id="806" w:author="Prabhvir Saran" w:date="2017-02-02T16:28:00Z">
        <w:r w:rsidDel="00760B99">
          <w:rPr>
            <w:b/>
          </w:rPr>
          <w:delText xml:space="preserve">                           </w:delText>
        </w:r>
      </w:del>
    </w:p>
    <w:p w14:paraId="7A378C6A" w14:textId="449D858F" w:rsidR="00B83921" w:rsidDel="00760B99" w:rsidRDefault="00B83921">
      <w:pPr>
        <w:rPr>
          <w:del w:id="807" w:author="Prabhvir Saran" w:date="2017-02-02T16:28:00Z"/>
          <w:b/>
        </w:rPr>
      </w:pPr>
    </w:p>
    <w:p w14:paraId="72F172ED" w14:textId="77777777" w:rsidR="00B83921" w:rsidDel="00760B99" w:rsidRDefault="00B83921">
      <w:pPr>
        <w:rPr>
          <w:del w:id="808" w:author="Prabhvir Saran" w:date="2017-02-02T16:28:00Z"/>
          <w:b/>
          <w:sz w:val="32"/>
          <w:szCs w:val="32"/>
          <w:u w:val="single"/>
        </w:rPr>
      </w:pPr>
      <w:del w:id="809" w:author="Prabhvir Saran" w:date="2017-02-02T16:28:00Z">
        <w:r w:rsidDel="00760B99">
          <w:rPr>
            <w:b/>
            <w:sz w:val="32"/>
            <w:szCs w:val="32"/>
            <w:u w:val="single"/>
          </w:rPr>
          <w:delText xml:space="preserve">                   </w:delText>
        </w:r>
      </w:del>
    </w:p>
    <w:p w14:paraId="3CD65FB0" w14:textId="77777777" w:rsidR="00B83921" w:rsidDel="00760B99" w:rsidRDefault="00B83921">
      <w:pPr>
        <w:rPr>
          <w:del w:id="810" w:author="Prabhvir Saran" w:date="2017-02-02T16:28:00Z"/>
          <w:b/>
          <w:sz w:val="32"/>
          <w:szCs w:val="32"/>
          <w:u w:val="single"/>
        </w:rPr>
      </w:pPr>
    </w:p>
    <w:p w14:paraId="33039F19" w14:textId="77777777" w:rsidR="00B83921" w:rsidDel="00760B99" w:rsidRDefault="00B83921">
      <w:pPr>
        <w:rPr>
          <w:del w:id="811" w:author="Prabhvir Saran" w:date="2017-02-02T16:28:00Z"/>
          <w:b/>
          <w:sz w:val="32"/>
          <w:szCs w:val="32"/>
          <w:u w:val="single"/>
        </w:rPr>
      </w:pPr>
    </w:p>
    <w:p w14:paraId="3F75BBC3" w14:textId="77777777" w:rsidR="00B83921" w:rsidDel="00760B99" w:rsidRDefault="00B83921">
      <w:pPr>
        <w:rPr>
          <w:del w:id="812" w:author="Prabhvir Saran" w:date="2017-02-02T16:28:00Z"/>
          <w:b/>
          <w:sz w:val="32"/>
          <w:szCs w:val="32"/>
          <w:u w:val="single"/>
        </w:rPr>
      </w:pPr>
    </w:p>
    <w:p w14:paraId="7DBF492E" w14:textId="77777777" w:rsidR="00B83921" w:rsidDel="00760B99" w:rsidRDefault="00B83921">
      <w:pPr>
        <w:rPr>
          <w:del w:id="813" w:author="Prabhvir Saran" w:date="2017-02-02T16:28:00Z"/>
          <w:b/>
          <w:sz w:val="32"/>
          <w:szCs w:val="32"/>
          <w:u w:val="single"/>
        </w:rPr>
      </w:pPr>
    </w:p>
    <w:p w14:paraId="4D4C0ABA" w14:textId="77777777" w:rsidR="00B83921" w:rsidDel="00760B99" w:rsidRDefault="00B83921">
      <w:pPr>
        <w:rPr>
          <w:del w:id="814" w:author="Prabhvir Saran" w:date="2017-02-02T16:28:00Z"/>
          <w:b/>
          <w:sz w:val="32"/>
          <w:szCs w:val="32"/>
          <w:u w:val="single"/>
        </w:rPr>
      </w:pPr>
    </w:p>
    <w:p w14:paraId="4F063638" w14:textId="77777777" w:rsidR="00B83921" w:rsidDel="00760B99" w:rsidRDefault="00B83921">
      <w:pPr>
        <w:rPr>
          <w:del w:id="815" w:author="Prabhvir Saran" w:date="2017-02-02T16:28:00Z"/>
          <w:b/>
          <w:sz w:val="32"/>
          <w:szCs w:val="32"/>
          <w:u w:val="single"/>
        </w:rPr>
      </w:pPr>
    </w:p>
    <w:p w14:paraId="07AEE6DE" w14:textId="77777777" w:rsidR="00B83921" w:rsidDel="00760B99" w:rsidRDefault="00B83921">
      <w:pPr>
        <w:rPr>
          <w:del w:id="816" w:author="Prabhvir Saran" w:date="2017-02-02T16:28:00Z"/>
          <w:b/>
          <w:sz w:val="32"/>
          <w:szCs w:val="32"/>
          <w:u w:val="single"/>
        </w:rPr>
      </w:pPr>
    </w:p>
    <w:p w14:paraId="0ECF55A5" w14:textId="77777777" w:rsidR="00B83921" w:rsidDel="00760B99" w:rsidRDefault="00B83921">
      <w:pPr>
        <w:rPr>
          <w:del w:id="817" w:author="Prabhvir Saran" w:date="2017-02-02T16:28:00Z"/>
          <w:b/>
          <w:sz w:val="32"/>
          <w:szCs w:val="32"/>
          <w:u w:val="single"/>
        </w:rPr>
      </w:pPr>
    </w:p>
    <w:p w14:paraId="26C6CA01" w14:textId="77777777" w:rsidR="00B83921" w:rsidDel="00760B99" w:rsidRDefault="00B83921">
      <w:pPr>
        <w:rPr>
          <w:del w:id="818" w:author="Prabhvir Saran" w:date="2017-02-02T16:28:00Z"/>
          <w:b/>
          <w:sz w:val="32"/>
          <w:szCs w:val="32"/>
          <w:u w:val="single"/>
        </w:rPr>
      </w:pPr>
    </w:p>
    <w:p w14:paraId="47E1B81D" w14:textId="77777777" w:rsidR="00B83921" w:rsidDel="00760B99" w:rsidRDefault="00B83921">
      <w:pPr>
        <w:rPr>
          <w:del w:id="819" w:author="Prabhvir Saran" w:date="2017-02-02T16:28:00Z"/>
          <w:b/>
          <w:sz w:val="32"/>
          <w:szCs w:val="32"/>
          <w:u w:val="single"/>
        </w:rPr>
      </w:pPr>
    </w:p>
    <w:p w14:paraId="5C70042E" w14:textId="77777777" w:rsidR="00B83921" w:rsidDel="00760B99" w:rsidRDefault="00B83921">
      <w:pPr>
        <w:rPr>
          <w:del w:id="820" w:author="Prabhvir Saran" w:date="2017-02-02T16:28:00Z"/>
          <w:b/>
          <w:sz w:val="32"/>
          <w:szCs w:val="32"/>
          <w:u w:val="single"/>
        </w:rPr>
      </w:pPr>
    </w:p>
    <w:p w14:paraId="26A1EC45" w14:textId="77777777" w:rsidR="00B83921" w:rsidDel="00760B99" w:rsidRDefault="00B83921">
      <w:pPr>
        <w:rPr>
          <w:del w:id="821" w:author="Prabhvir Saran" w:date="2017-02-02T16:28:00Z"/>
          <w:b/>
          <w:sz w:val="32"/>
          <w:szCs w:val="32"/>
          <w:u w:val="single"/>
        </w:rPr>
      </w:pPr>
    </w:p>
    <w:p w14:paraId="55CA2C98" w14:textId="77777777" w:rsidR="00B83921" w:rsidDel="00760B99" w:rsidRDefault="00B83921">
      <w:pPr>
        <w:rPr>
          <w:del w:id="822" w:author="Prabhvir Saran" w:date="2017-02-02T16:28:00Z"/>
          <w:b/>
          <w:sz w:val="32"/>
          <w:szCs w:val="32"/>
          <w:u w:val="single"/>
        </w:rPr>
      </w:pPr>
    </w:p>
    <w:p w14:paraId="33CB925D" w14:textId="77777777" w:rsidR="00B83921" w:rsidDel="00760B99" w:rsidRDefault="00B83921">
      <w:pPr>
        <w:rPr>
          <w:del w:id="823" w:author="Prabhvir Saran" w:date="2017-02-02T16:28:00Z"/>
          <w:b/>
          <w:sz w:val="32"/>
          <w:szCs w:val="32"/>
          <w:u w:val="single"/>
        </w:rPr>
      </w:pPr>
    </w:p>
    <w:p w14:paraId="4EB4D10F" w14:textId="77777777" w:rsidR="00B83921" w:rsidDel="00760B99" w:rsidRDefault="00B83921">
      <w:pPr>
        <w:rPr>
          <w:del w:id="824" w:author="Prabhvir Saran" w:date="2017-02-02T16:28:00Z"/>
          <w:b/>
          <w:sz w:val="32"/>
          <w:szCs w:val="32"/>
          <w:u w:val="single"/>
        </w:rPr>
      </w:pPr>
    </w:p>
    <w:p w14:paraId="67470E47" w14:textId="77777777" w:rsidR="00B83921" w:rsidDel="00760B99" w:rsidRDefault="00B83921">
      <w:pPr>
        <w:rPr>
          <w:del w:id="825" w:author="Prabhvir Saran" w:date="2017-02-02T16:28:00Z"/>
          <w:b/>
          <w:sz w:val="32"/>
          <w:szCs w:val="32"/>
          <w:u w:val="single"/>
        </w:rPr>
      </w:pPr>
    </w:p>
    <w:p w14:paraId="31B1294E" w14:textId="579874EA" w:rsidR="00B83921" w:rsidRPr="00121F28" w:rsidRDefault="00B83921">
      <w:pPr>
        <w:rPr>
          <w:b/>
        </w:rPr>
      </w:pPr>
      <w:del w:id="826" w:author="Prabhvir Saran" w:date="2017-02-02T16:28:00Z">
        <w:r w:rsidDel="00760B99">
          <w:rPr>
            <w:b/>
            <w:sz w:val="32"/>
            <w:szCs w:val="32"/>
            <w:u w:val="single"/>
          </w:rPr>
          <w:delText xml:space="preserve"> </w:delText>
        </w:r>
      </w:del>
    </w:p>
    <w:sectPr w:rsidR="00B83921" w:rsidRPr="00121F28" w:rsidSect="005A76A2">
      <w:head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E38A7" w14:textId="77777777" w:rsidR="009C7841" w:rsidRDefault="009C7841" w:rsidP="0028412B">
      <w:pPr>
        <w:spacing w:after="0" w:line="240" w:lineRule="auto"/>
      </w:pPr>
      <w:r>
        <w:separator/>
      </w:r>
    </w:p>
  </w:endnote>
  <w:endnote w:type="continuationSeparator" w:id="0">
    <w:p w14:paraId="6A255743" w14:textId="77777777" w:rsidR="009C7841" w:rsidRDefault="009C7841" w:rsidP="00284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94436D" w14:textId="77777777" w:rsidR="009C7841" w:rsidRDefault="009C7841" w:rsidP="0028412B">
      <w:pPr>
        <w:spacing w:after="0" w:line="240" w:lineRule="auto"/>
      </w:pPr>
      <w:r>
        <w:separator/>
      </w:r>
    </w:p>
  </w:footnote>
  <w:footnote w:type="continuationSeparator" w:id="0">
    <w:p w14:paraId="4EA2DE9A" w14:textId="77777777" w:rsidR="009C7841" w:rsidRDefault="009C7841" w:rsidP="00284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4C5B" w14:textId="77777777" w:rsidR="005A76A2" w:rsidRDefault="005A76A2" w:rsidP="005A76A2">
    <w:pPr>
      <w:pStyle w:val="Header"/>
      <w:jc w:val="right"/>
    </w:pPr>
  </w:p>
  <w:p w14:paraId="056D1BD3" w14:textId="77777777" w:rsidR="005341BF" w:rsidRPr="005A76A2" w:rsidRDefault="005341BF" w:rsidP="005A76A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54FC"/>
    <w:multiLevelType w:val="hybridMultilevel"/>
    <w:tmpl w:val="4DFC1350"/>
    <w:lvl w:ilvl="0" w:tplc="C50850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277FF"/>
    <w:multiLevelType w:val="hybridMultilevel"/>
    <w:tmpl w:val="A5C292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F76126"/>
    <w:multiLevelType w:val="hybridMultilevel"/>
    <w:tmpl w:val="6DB63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5084E"/>
    <w:multiLevelType w:val="hybridMultilevel"/>
    <w:tmpl w:val="873C91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2C5356"/>
    <w:multiLevelType w:val="hybridMultilevel"/>
    <w:tmpl w:val="BDC8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13771"/>
    <w:multiLevelType w:val="hybridMultilevel"/>
    <w:tmpl w:val="580A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02778C"/>
    <w:multiLevelType w:val="multilevel"/>
    <w:tmpl w:val="096CE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30EA5"/>
    <w:multiLevelType w:val="hybridMultilevel"/>
    <w:tmpl w:val="EA986F0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0733845"/>
    <w:multiLevelType w:val="multilevel"/>
    <w:tmpl w:val="C6B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4A1E"/>
    <w:multiLevelType w:val="hybridMultilevel"/>
    <w:tmpl w:val="624458F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62144C1"/>
    <w:multiLevelType w:val="multilevel"/>
    <w:tmpl w:val="BA7224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748024CB"/>
    <w:multiLevelType w:val="hybridMultilevel"/>
    <w:tmpl w:val="60AC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62B61"/>
    <w:multiLevelType w:val="hybridMultilevel"/>
    <w:tmpl w:val="C1E4F92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571"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DFF6DF7"/>
    <w:multiLevelType w:val="hybridMultilevel"/>
    <w:tmpl w:val="C26A0E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3"/>
  </w:num>
  <w:num w:numId="4">
    <w:abstractNumId w:val="10"/>
  </w:num>
  <w:num w:numId="5">
    <w:abstractNumId w:val="12"/>
  </w:num>
  <w:num w:numId="6">
    <w:abstractNumId w:val="9"/>
  </w:num>
  <w:num w:numId="7">
    <w:abstractNumId w:val="7"/>
  </w:num>
  <w:num w:numId="8">
    <w:abstractNumId w:val="6"/>
  </w:num>
  <w:num w:numId="9">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abstractNumId w:val="8"/>
  </w:num>
  <w:num w:numId="11">
    <w:abstractNumId w:val="4"/>
  </w:num>
  <w:num w:numId="12">
    <w:abstractNumId w:val="5"/>
  </w:num>
  <w:num w:numId="13">
    <w:abstractNumId w:val="11"/>
  </w:num>
  <w:num w:numId="14">
    <w:abstractNumId w:val="2"/>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abhvir Saran">
    <w15:presenceInfo w15:providerId="None" w15:userId="Prabhvir Saran"/>
  </w15:person>
  <w15:person w15:author="Bhagwan Virdi">
    <w15:presenceInfo w15:providerId="Windows Live" w15:userId="40513c0a0b5138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CA" w:vendorID="64" w:dllVersion="0"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2B"/>
    <w:rsid w:val="00002964"/>
    <w:rsid w:val="00063B35"/>
    <w:rsid w:val="00066FC0"/>
    <w:rsid w:val="00085465"/>
    <w:rsid w:val="000A5E87"/>
    <w:rsid w:val="000E3144"/>
    <w:rsid w:val="000E4105"/>
    <w:rsid w:val="000E778D"/>
    <w:rsid w:val="00116AA7"/>
    <w:rsid w:val="00121F28"/>
    <w:rsid w:val="00122A71"/>
    <w:rsid w:val="00132EC9"/>
    <w:rsid w:val="001609EC"/>
    <w:rsid w:val="0016316E"/>
    <w:rsid w:val="001665B5"/>
    <w:rsid w:val="00167652"/>
    <w:rsid w:val="00180A80"/>
    <w:rsid w:val="0019162B"/>
    <w:rsid w:val="001A1318"/>
    <w:rsid w:val="001A25C4"/>
    <w:rsid w:val="001A75D8"/>
    <w:rsid w:val="001B012E"/>
    <w:rsid w:val="001B77FC"/>
    <w:rsid w:val="001C2347"/>
    <w:rsid w:val="001E44DE"/>
    <w:rsid w:val="001E5BDC"/>
    <w:rsid w:val="00221B3D"/>
    <w:rsid w:val="002303C6"/>
    <w:rsid w:val="00251B68"/>
    <w:rsid w:val="00265C61"/>
    <w:rsid w:val="002753A3"/>
    <w:rsid w:val="002832A7"/>
    <w:rsid w:val="0028412B"/>
    <w:rsid w:val="0028688E"/>
    <w:rsid w:val="0029077D"/>
    <w:rsid w:val="002B4101"/>
    <w:rsid w:val="002C15DF"/>
    <w:rsid w:val="002D4FE5"/>
    <w:rsid w:val="002F1E15"/>
    <w:rsid w:val="00334C62"/>
    <w:rsid w:val="00334D18"/>
    <w:rsid w:val="003443F7"/>
    <w:rsid w:val="0036068B"/>
    <w:rsid w:val="00360DC7"/>
    <w:rsid w:val="003753D1"/>
    <w:rsid w:val="00380CD1"/>
    <w:rsid w:val="00385666"/>
    <w:rsid w:val="003B7E9F"/>
    <w:rsid w:val="003D75E9"/>
    <w:rsid w:val="003F6EAA"/>
    <w:rsid w:val="00411D89"/>
    <w:rsid w:val="00412C81"/>
    <w:rsid w:val="004161ED"/>
    <w:rsid w:val="0043098F"/>
    <w:rsid w:val="00452847"/>
    <w:rsid w:val="004605B7"/>
    <w:rsid w:val="00477C6C"/>
    <w:rsid w:val="00481F58"/>
    <w:rsid w:val="00487BA1"/>
    <w:rsid w:val="00491EC0"/>
    <w:rsid w:val="004A2ADD"/>
    <w:rsid w:val="004A7CE2"/>
    <w:rsid w:val="004A7F09"/>
    <w:rsid w:val="004C0937"/>
    <w:rsid w:val="004D4D92"/>
    <w:rsid w:val="0050335C"/>
    <w:rsid w:val="00520569"/>
    <w:rsid w:val="00522B41"/>
    <w:rsid w:val="005341BF"/>
    <w:rsid w:val="00535BE1"/>
    <w:rsid w:val="005374C4"/>
    <w:rsid w:val="005529B6"/>
    <w:rsid w:val="00553070"/>
    <w:rsid w:val="00565996"/>
    <w:rsid w:val="00583BE8"/>
    <w:rsid w:val="005A04E4"/>
    <w:rsid w:val="005A27FE"/>
    <w:rsid w:val="005A76A2"/>
    <w:rsid w:val="005C1A64"/>
    <w:rsid w:val="005D4B24"/>
    <w:rsid w:val="005E35E2"/>
    <w:rsid w:val="005F2653"/>
    <w:rsid w:val="00600944"/>
    <w:rsid w:val="00623396"/>
    <w:rsid w:val="006241C4"/>
    <w:rsid w:val="006326B9"/>
    <w:rsid w:val="006400FE"/>
    <w:rsid w:val="006407DB"/>
    <w:rsid w:val="00640DC4"/>
    <w:rsid w:val="006438B4"/>
    <w:rsid w:val="006523A4"/>
    <w:rsid w:val="006641F0"/>
    <w:rsid w:val="00666BDC"/>
    <w:rsid w:val="006874EB"/>
    <w:rsid w:val="006B09CE"/>
    <w:rsid w:val="006C0035"/>
    <w:rsid w:val="006D2A31"/>
    <w:rsid w:val="006D4964"/>
    <w:rsid w:val="006D5511"/>
    <w:rsid w:val="006E7AC6"/>
    <w:rsid w:val="006F0D56"/>
    <w:rsid w:val="00717083"/>
    <w:rsid w:val="007243EA"/>
    <w:rsid w:val="0075202D"/>
    <w:rsid w:val="00760B99"/>
    <w:rsid w:val="00775F5D"/>
    <w:rsid w:val="00776164"/>
    <w:rsid w:val="0078676A"/>
    <w:rsid w:val="007B07EB"/>
    <w:rsid w:val="008013EF"/>
    <w:rsid w:val="00835269"/>
    <w:rsid w:val="008A0611"/>
    <w:rsid w:val="008A61F0"/>
    <w:rsid w:val="008A7E1C"/>
    <w:rsid w:val="008B1D25"/>
    <w:rsid w:val="008D527E"/>
    <w:rsid w:val="008E4305"/>
    <w:rsid w:val="008E7E99"/>
    <w:rsid w:val="00902EFF"/>
    <w:rsid w:val="00903FA7"/>
    <w:rsid w:val="009142AF"/>
    <w:rsid w:val="00930BA6"/>
    <w:rsid w:val="009460A9"/>
    <w:rsid w:val="00950958"/>
    <w:rsid w:val="00953782"/>
    <w:rsid w:val="0096103A"/>
    <w:rsid w:val="00971AB5"/>
    <w:rsid w:val="009732DE"/>
    <w:rsid w:val="009774A5"/>
    <w:rsid w:val="00977581"/>
    <w:rsid w:val="00982E0F"/>
    <w:rsid w:val="009A619C"/>
    <w:rsid w:val="009B645E"/>
    <w:rsid w:val="009C7841"/>
    <w:rsid w:val="009E6A96"/>
    <w:rsid w:val="00A05477"/>
    <w:rsid w:val="00A1445E"/>
    <w:rsid w:val="00A22DDC"/>
    <w:rsid w:val="00A3104A"/>
    <w:rsid w:val="00A44F84"/>
    <w:rsid w:val="00A477D7"/>
    <w:rsid w:val="00A9131E"/>
    <w:rsid w:val="00A914D9"/>
    <w:rsid w:val="00AB7328"/>
    <w:rsid w:val="00AE6FFC"/>
    <w:rsid w:val="00B15D99"/>
    <w:rsid w:val="00B2191E"/>
    <w:rsid w:val="00B26E66"/>
    <w:rsid w:val="00B50380"/>
    <w:rsid w:val="00B6316B"/>
    <w:rsid w:val="00B6502F"/>
    <w:rsid w:val="00B65495"/>
    <w:rsid w:val="00B67FBE"/>
    <w:rsid w:val="00B83921"/>
    <w:rsid w:val="00B92D69"/>
    <w:rsid w:val="00BB09A4"/>
    <w:rsid w:val="00BE5EB1"/>
    <w:rsid w:val="00BE7934"/>
    <w:rsid w:val="00C15E6D"/>
    <w:rsid w:val="00C32CCB"/>
    <w:rsid w:val="00C400DE"/>
    <w:rsid w:val="00C86785"/>
    <w:rsid w:val="00CC7C1A"/>
    <w:rsid w:val="00CE0D1C"/>
    <w:rsid w:val="00CE27D4"/>
    <w:rsid w:val="00D069C5"/>
    <w:rsid w:val="00D31015"/>
    <w:rsid w:val="00D40537"/>
    <w:rsid w:val="00D47253"/>
    <w:rsid w:val="00D92629"/>
    <w:rsid w:val="00D96154"/>
    <w:rsid w:val="00DA7437"/>
    <w:rsid w:val="00DD0D97"/>
    <w:rsid w:val="00E124D6"/>
    <w:rsid w:val="00E124EB"/>
    <w:rsid w:val="00E268E0"/>
    <w:rsid w:val="00E2697D"/>
    <w:rsid w:val="00E407C8"/>
    <w:rsid w:val="00E47E58"/>
    <w:rsid w:val="00E76763"/>
    <w:rsid w:val="00E8063A"/>
    <w:rsid w:val="00E8373E"/>
    <w:rsid w:val="00EA2782"/>
    <w:rsid w:val="00EB1294"/>
    <w:rsid w:val="00EC6476"/>
    <w:rsid w:val="00EF2EC0"/>
    <w:rsid w:val="00EF572A"/>
    <w:rsid w:val="00EF7EC8"/>
    <w:rsid w:val="00F01D27"/>
    <w:rsid w:val="00F55454"/>
    <w:rsid w:val="00F73CC7"/>
    <w:rsid w:val="00F8500B"/>
    <w:rsid w:val="00F911EF"/>
    <w:rsid w:val="00FA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495E"/>
  <w15:chartTrackingRefBased/>
  <w15:docId w15:val="{208D3EA1-41A5-4EF0-B64E-44E64D7B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27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C64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12B"/>
  </w:style>
  <w:style w:type="paragraph" w:styleId="Footer">
    <w:name w:val="footer"/>
    <w:basedOn w:val="Normal"/>
    <w:link w:val="FooterChar"/>
    <w:uiPriority w:val="99"/>
    <w:unhideWhenUsed/>
    <w:rsid w:val="00284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12B"/>
  </w:style>
  <w:style w:type="paragraph" w:styleId="ListParagraph">
    <w:name w:val="List Paragraph"/>
    <w:basedOn w:val="Normal"/>
    <w:uiPriority w:val="34"/>
    <w:qFormat/>
    <w:rsid w:val="00A44F84"/>
    <w:pPr>
      <w:ind w:left="720"/>
      <w:contextualSpacing/>
    </w:pPr>
    <w:rPr>
      <w:lang w:val="en-CA"/>
    </w:rPr>
  </w:style>
  <w:style w:type="character" w:customStyle="1" w:styleId="Heading1Char">
    <w:name w:val="Heading 1 Char"/>
    <w:basedOn w:val="DefaultParagraphFont"/>
    <w:link w:val="Heading1"/>
    <w:uiPriority w:val="9"/>
    <w:rsid w:val="007761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6164"/>
    <w:pPr>
      <w:outlineLvl w:val="9"/>
    </w:pPr>
  </w:style>
  <w:style w:type="paragraph" w:styleId="TOC1">
    <w:name w:val="toc 1"/>
    <w:basedOn w:val="Normal"/>
    <w:next w:val="Normal"/>
    <w:autoRedefine/>
    <w:uiPriority w:val="39"/>
    <w:unhideWhenUsed/>
    <w:rsid w:val="00776164"/>
    <w:pPr>
      <w:spacing w:after="100"/>
    </w:pPr>
  </w:style>
  <w:style w:type="character" w:styleId="Hyperlink">
    <w:name w:val="Hyperlink"/>
    <w:basedOn w:val="DefaultParagraphFont"/>
    <w:uiPriority w:val="99"/>
    <w:unhideWhenUsed/>
    <w:rsid w:val="00776164"/>
    <w:rPr>
      <w:color w:val="0563C1" w:themeColor="hyperlink"/>
      <w:u w:val="single"/>
    </w:rPr>
  </w:style>
  <w:style w:type="paragraph" w:styleId="NoSpacing">
    <w:name w:val="No Spacing"/>
    <w:link w:val="NoSpacingChar"/>
    <w:uiPriority w:val="1"/>
    <w:qFormat/>
    <w:rsid w:val="005A76A2"/>
    <w:pPr>
      <w:spacing w:after="0" w:line="240" w:lineRule="auto"/>
    </w:pPr>
    <w:rPr>
      <w:rFonts w:eastAsiaTheme="minorEastAsia"/>
    </w:rPr>
  </w:style>
  <w:style w:type="character" w:customStyle="1" w:styleId="NoSpacingChar">
    <w:name w:val="No Spacing Char"/>
    <w:basedOn w:val="DefaultParagraphFont"/>
    <w:link w:val="NoSpacing"/>
    <w:uiPriority w:val="1"/>
    <w:rsid w:val="005A76A2"/>
    <w:rPr>
      <w:rFonts w:eastAsiaTheme="minorEastAsia"/>
    </w:rPr>
  </w:style>
  <w:style w:type="paragraph" w:styleId="Revision">
    <w:name w:val="Revision"/>
    <w:hidden/>
    <w:uiPriority w:val="99"/>
    <w:semiHidden/>
    <w:rsid w:val="00E47E58"/>
    <w:pPr>
      <w:spacing w:after="0" w:line="240" w:lineRule="auto"/>
    </w:pPr>
  </w:style>
  <w:style w:type="paragraph" w:styleId="BalloonText">
    <w:name w:val="Balloon Text"/>
    <w:basedOn w:val="Normal"/>
    <w:link w:val="BalloonTextChar"/>
    <w:uiPriority w:val="99"/>
    <w:semiHidden/>
    <w:unhideWhenUsed/>
    <w:rsid w:val="00E47E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E58"/>
    <w:rPr>
      <w:rFonts w:ascii="Segoe UI" w:hAnsi="Segoe UI" w:cs="Segoe UI"/>
      <w:sz w:val="18"/>
      <w:szCs w:val="18"/>
    </w:rPr>
  </w:style>
  <w:style w:type="character" w:customStyle="1" w:styleId="Heading2Char">
    <w:name w:val="Heading 2 Char"/>
    <w:basedOn w:val="DefaultParagraphFont"/>
    <w:link w:val="Heading2"/>
    <w:uiPriority w:val="9"/>
    <w:rsid w:val="00CE27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27D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E27D4"/>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9732DE"/>
    <w:pPr>
      <w:spacing w:after="100"/>
      <w:ind w:left="220"/>
    </w:pPr>
  </w:style>
  <w:style w:type="paragraph" w:styleId="TOC3">
    <w:name w:val="toc 3"/>
    <w:basedOn w:val="Normal"/>
    <w:next w:val="Normal"/>
    <w:autoRedefine/>
    <w:uiPriority w:val="39"/>
    <w:unhideWhenUsed/>
    <w:rsid w:val="009732DE"/>
    <w:pPr>
      <w:spacing w:after="100"/>
      <w:ind w:left="44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4Char">
    <w:name w:val="Heading 4 Char"/>
    <w:basedOn w:val="DefaultParagraphFont"/>
    <w:link w:val="Heading4"/>
    <w:uiPriority w:val="9"/>
    <w:rsid w:val="00EC6476"/>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5D4B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5667">
      <w:bodyDiv w:val="1"/>
      <w:marLeft w:val="0"/>
      <w:marRight w:val="0"/>
      <w:marTop w:val="0"/>
      <w:marBottom w:val="0"/>
      <w:divBdr>
        <w:top w:val="none" w:sz="0" w:space="0" w:color="auto"/>
        <w:left w:val="none" w:sz="0" w:space="0" w:color="auto"/>
        <w:bottom w:val="none" w:sz="0" w:space="0" w:color="auto"/>
        <w:right w:val="none" w:sz="0" w:space="0" w:color="auto"/>
      </w:divBdr>
    </w:div>
    <w:div w:id="125508535">
      <w:bodyDiv w:val="1"/>
      <w:marLeft w:val="0"/>
      <w:marRight w:val="0"/>
      <w:marTop w:val="0"/>
      <w:marBottom w:val="0"/>
      <w:divBdr>
        <w:top w:val="none" w:sz="0" w:space="0" w:color="auto"/>
        <w:left w:val="none" w:sz="0" w:space="0" w:color="auto"/>
        <w:bottom w:val="none" w:sz="0" w:space="0" w:color="auto"/>
        <w:right w:val="none" w:sz="0" w:space="0" w:color="auto"/>
      </w:divBdr>
    </w:div>
    <w:div w:id="312031826">
      <w:bodyDiv w:val="1"/>
      <w:marLeft w:val="0"/>
      <w:marRight w:val="0"/>
      <w:marTop w:val="0"/>
      <w:marBottom w:val="0"/>
      <w:divBdr>
        <w:top w:val="none" w:sz="0" w:space="0" w:color="auto"/>
        <w:left w:val="none" w:sz="0" w:space="0" w:color="auto"/>
        <w:bottom w:val="none" w:sz="0" w:space="0" w:color="auto"/>
        <w:right w:val="none" w:sz="0" w:space="0" w:color="auto"/>
      </w:divBdr>
    </w:div>
    <w:div w:id="634330857">
      <w:bodyDiv w:val="1"/>
      <w:marLeft w:val="0"/>
      <w:marRight w:val="0"/>
      <w:marTop w:val="0"/>
      <w:marBottom w:val="0"/>
      <w:divBdr>
        <w:top w:val="none" w:sz="0" w:space="0" w:color="auto"/>
        <w:left w:val="none" w:sz="0" w:space="0" w:color="auto"/>
        <w:bottom w:val="none" w:sz="0" w:space="0" w:color="auto"/>
        <w:right w:val="none" w:sz="0" w:space="0" w:color="auto"/>
      </w:divBdr>
    </w:div>
    <w:div w:id="1036853037">
      <w:bodyDiv w:val="1"/>
      <w:marLeft w:val="0"/>
      <w:marRight w:val="0"/>
      <w:marTop w:val="0"/>
      <w:marBottom w:val="0"/>
      <w:divBdr>
        <w:top w:val="none" w:sz="0" w:space="0" w:color="auto"/>
        <w:left w:val="none" w:sz="0" w:space="0" w:color="auto"/>
        <w:bottom w:val="none" w:sz="0" w:space="0" w:color="auto"/>
        <w:right w:val="none" w:sz="0" w:space="0" w:color="auto"/>
      </w:divBdr>
    </w:div>
    <w:div w:id="1208882895">
      <w:bodyDiv w:val="1"/>
      <w:marLeft w:val="0"/>
      <w:marRight w:val="0"/>
      <w:marTop w:val="0"/>
      <w:marBottom w:val="0"/>
      <w:divBdr>
        <w:top w:val="none" w:sz="0" w:space="0" w:color="auto"/>
        <w:left w:val="none" w:sz="0" w:space="0" w:color="auto"/>
        <w:bottom w:val="none" w:sz="0" w:space="0" w:color="auto"/>
        <w:right w:val="none" w:sz="0" w:space="0" w:color="auto"/>
      </w:divBdr>
    </w:div>
    <w:div w:id="164215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DFC57D-D987-4FC7-A38A-50258C673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13</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HEMA</vt:lpstr>
    </vt:vector>
  </TitlesOfParts>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dc:title>
  <dc:subject>Milestone 2</dc:subject>
  <dc:creator>Prabhvir Saran, Bhagwan Virdi, Jaisreet Khaira, Tony Pacheco, and Liam MacIntyre</dc:creator>
  <cp:keywords/>
  <dc:description/>
  <cp:lastModifiedBy>Bhagwan Virdi</cp:lastModifiedBy>
  <cp:revision>35</cp:revision>
  <dcterms:created xsi:type="dcterms:W3CDTF">2017-02-03T02:09:00Z</dcterms:created>
  <dcterms:modified xsi:type="dcterms:W3CDTF">2017-02-17T07:02:00Z</dcterms:modified>
  <cp:category>Web Development</cp:category>
</cp:coreProperties>
</file>