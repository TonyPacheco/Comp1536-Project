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66616069"/>
        <w:docPartObj>
          <w:docPartGallery w:val="Cover Pages"/>
          <w:docPartUnique/>
        </w:docPartObj>
      </w:sdtPr>
      <w:sdtEndPr>
        <w:rPr>
          <w:caps/>
          <w:color w:val="4472C4" w:themeColor="accent1"/>
          <w:sz w:val="64"/>
          <w:szCs w:val="64"/>
          <w:lang w:val="en-CA"/>
        </w:rPr>
      </w:sdtEndPr>
      <w:sdtContent>
        <w:p w14:paraId="0FFB10DC" w14:textId="77777777" w:rsidR="005341BF" w:rsidRDefault="005341BF">
          <w:r>
            <w:rPr>
              <w:noProof/>
            </w:rPr>
            <mc:AlternateContent>
              <mc:Choice Requires="wps">
                <w:drawing>
                  <wp:anchor distT="0" distB="0" distL="114300" distR="114300" simplePos="0" relativeHeight="251651072" behindDoc="1" locked="0" layoutInCell="1" allowOverlap="1" wp14:anchorId="6C57AAEE" wp14:editId="0A265484">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B8D325D" w14:textId="4D39E714" w:rsidR="005341BF" w:rsidRPr="00CE27D4" w:rsidRDefault="00CE27D4">
                                <w:ins w:id="0" w:author="Prabhvir Saran" w:date="2017-02-02T15:34:00Z">
                                  <w:r>
                                    <w:softHyphen/>
                                  </w:r>
                                  <w:r>
                                    <w:softHyphen/>
                                  </w:r>
                                  <w:r>
                                    <w:softHyphen/>
                                  </w:r>
                                </w:ins>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C57AAEE" id="Rectangle 466" o:spid="_x0000_s1026" style="position:absolute;margin-left:0;margin-top:0;width:581.4pt;height:752.4pt;z-index:-25166540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9e2f3 [660]" stroked="f" strokeweight="1pt">
                    <v:fill color2="#8eaadb [1940]" rotate="t" focus="100%" type="gradient">
                      <o:fill v:ext="view" type="gradientUnscaled"/>
                    </v:fill>
                    <v:path arrowok="t"/>
                    <v:textbox inset="21.6pt,,21.6pt">
                      <w:txbxContent>
                        <w:p w14:paraId="5B8D325D" w14:textId="4D39E714" w:rsidR="005341BF" w:rsidRPr="00CE27D4" w:rsidRDefault="00CE27D4">
                          <w:ins w:id="1" w:author="Prabhvir Saran" w:date="2017-02-02T15:34:00Z">
                            <w:r>
                              <w:softHyphen/>
                            </w:r>
                            <w:r>
                              <w:softHyphen/>
                            </w:r>
                            <w:r>
                              <w:softHyphen/>
                            </w:r>
                          </w:ins>
                        </w:p>
                      </w:txbxContent>
                    </v:textbox>
                    <w10:wrap anchorx="page" anchory="page"/>
                  </v:rect>
                </w:pict>
              </mc:Fallback>
            </mc:AlternateContent>
          </w:r>
          <w:r>
            <w:rPr>
              <w:noProof/>
            </w:rPr>
            <mc:AlternateContent>
              <mc:Choice Requires="wps">
                <w:drawing>
                  <wp:anchor distT="0" distB="0" distL="114300" distR="114300" simplePos="0" relativeHeight="251648000" behindDoc="0" locked="0" layoutInCell="1" allowOverlap="1" wp14:anchorId="52B19B29" wp14:editId="7B84FE1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1BC064" w14:textId="2585F0D5" w:rsidR="00E47E58" w:rsidRDefault="00CE0D1C" w:rsidP="00E47E58">
                                <w:pPr>
                                  <w:spacing w:before="240"/>
                                  <w:jc w:val="center"/>
                                  <w:rPr>
                                    <w:ins w:id="1" w:author="Tony Pacheco" w:date="2017-01-31T18:36:00Z"/>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del w:id="2" w:author="Tony Pacheco" w:date="2017-01-31T18:36:00Z">
                                      <w:r w:rsidR="00E47E58" w:rsidDel="00E47E58">
                                        <w:rPr>
                                          <w:color w:val="FFFFFF" w:themeColor="background1"/>
                                        </w:rPr>
                                        <w:delText>A website to educate, inform, and bring about a positive change in our climate.</w:delText>
                                      </w:r>
                                    </w:del>
                                  </w:sdtContent>
                                </w:sdt>
                                <w:ins w:id="3" w:author="Tony Pacheco" w:date="2017-01-31T18:36:00Z">
                                  <w:r w:rsidR="00E47E58" w:rsidRPr="00E47E58">
                                    <w:rPr>
                                      <w:color w:val="FFFFFF" w:themeColor="background1"/>
                                    </w:rPr>
                                    <w:t xml:space="preserve"> </w:t>
                                  </w:r>
                                </w:ins>
                                <w:customXmlInsRangeStart w:id="4" w:author="Tony Pacheco" w:date="2017-01-31T18:36:00Z"/>
                                <w:sdt>
                                  <w:sdtPr>
                                    <w:rPr>
                                      <w:color w:val="FFFFFF" w:themeColor="background1"/>
                                    </w:rPr>
                                    <w:alias w:val="Abstract"/>
                                    <w:id w:val="-1405910420"/>
                                    <w:showingPlcHdr/>
                                    <w:dataBinding w:prefixMappings="xmlns:ns0='http://schemas.microsoft.com/office/2006/coverPageProps'" w:xpath="/ns0:CoverPageProperties[1]/ns0:Abstract[1]" w:storeItemID="{55AF091B-3C7A-41E3-B477-F2FDAA23CFDA}"/>
                                    <w:text/>
                                  </w:sdtPr>
                                  <w:sdtEndPr/>
                                  <w:sdtContent>
                                    <w:customXmlInsRangeEnd w:id="4"/>
                                    <w:r w:rsidR="00E47E58">
                                      <w:rPr>
                                        <w:color w:val="FFFFFF" w:themeColor="background1"/>
                                      </w:rPr>
                                      <w:t xml:space="preserve">     </w:t>
                                    </w:r>
                                    <w:customXmlInsRangeStart w:id="5" w:author="Tony Pacheco" w:date="2017-01-31T18:36:00Z"/>
                                  </w:sdtContent>
                                </w:sdt>
                                <w:customXmlInsRangeEnd w:id="5"/>
                              </w:p>
                              <w:p w14:paraId="7AF49FFF" w14:textId="11CE5982" w:rsidR="005341BF" w:rsidRDefault="00E47E58">
                                <w:pPr>
                                  <w:spacing w:before="240"/>
                                  <w:jc w:val="center"/>
                                  <w:rPr>
                                    <w:color w:val="FFFFFF" w:themeColor="background1"/>
                                  </w:rPr>
                                </w:pPr>
                                <w:ins w:id="6" w:author="Tony Pacheco" w:date="2017-01-31T18:37:00Z">
                                  <w:r>
                                    <w:rPr>
                                      <w:color w:val="FFFFFF" w:themeColor="background1"/>
                                    </w:rPr>
                                    <w:t>A website to introduce people to the sport and study of Historical European Martial Arts</w:t>
                                  </w:r>
                                </w:ins>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2B19B29" id="Rectangle 467" o:spid="_x0000_s1027" style="position:absolute;margin-left:0;margin-top:0;width:226.45pt;height:237.6pt;z-index:251648000;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641BC064" w14:textId="2585F0D5" w:rsidR="00E47E58" w:rsidRDefault="00EF2EC0" w:rsidP="00E47E58">
                          <w:pPr>
                            <w:spacing w:before="240"/>
                            <w:jc w:val="center"/>
                            <w:rPr>
                              <w:ins w:id="8" w:author="Tony Pacheco" w:date="2017-01-31T18:36:00Z"/>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del w:id="9" w:author="Tony Pacheco" w:date="2017-01-31T18:36:00Z">
                                <w:r w:rsidR="00E47E58" w:rsidDel="00E47E58">
                                  <w:rPr>
                                    <w:color w:val="FFFFFF" w:themeColor="background1"/>
                                  </w:rPr>
                                  <w:delText>A website to educate, inform, and bring about a positive change in our climate.</w:delText>
                                </w:r>
                              </w:del>
                            </w:sdtContent>
                          </w:sdt>
                          <w:ins w:id="10" w:author="Tony Pacheco" w:date="2017-01-31T18:36:00Z">
                            <w:r w:rsidR="00E47E58" w:rsidRPr="00E47E58">
                              <w:rPr>
                                <w:color w:val="FFFFFF" w:themeColor="background1"/>
                              </w:rPr>
                              <w:t xml:space="preserve"> </w:t>
                            </w:r>
                          </w:ins>
                          <w:customXmlInsRangeStart w:id="11" w:author="Tony Pacheco" w:date="2017-01-31T18:36:00Z"/>
                          <w:sdt>
                            <w:sdtPr>
                              <w:rPr>
                                <w:color w:val="FFFFFF" w:themeColor="background1"/>
                              </w:rPr>
                              <w:alias w:val="Abstract"/>
                              <w:id w:val="-1405910420"/>
                              <w:showingPlcHdr/>
                              <w:dataBinding w:prefixMappings="xmlns:ns0='http://schemas.microsoft.com/office/2006/coverPageProps'" w:xpath="/ns0:CoverPageProperties[1]/ns0:Abstract[1]" w:storeItemID="{55AF091B-3C7A-41E3-B477-F2FDAA23CFDA}"/>
                              <w:text/>
                            </w:sdtPr>
                            <w:sdtEndPr/>
                            <w:sdtContent>
                              <w:customXmlInsRangeEnd w:id="11"/>
                              <w:r w:rsidR="00E47E58">
                                <w:rPr>
                                  <w:color w:val="FFFFFF" w:themeColor="background1"/>
                                </w:rPr>
                                <w:t xml:space="preserve">     </w:t>
                              </w:r>
                              <w:customXmlInsRangeStart w:id="12" w:author="Tony Pacheco" w:date="2017-01-31T18:36:00Z"/>
                            </w:sdtContent>
                          </w:sdt>
                          <w:customXmlInsRangeEnd w:id="12"/>
                        </w:p>
                        <w:p w14:paraId="7AF49FFF" w14:textId="11CE5982" w:rsidR="005341BF" w:rsidRDefault="00E47E58">
                          <w:pPr>
                            <w:spacing w:before="240"/>
                            <w:jc w:val="center"/>
                            <w:rPr>
                              <w:color w:val="FFFFFF" w:themeColor="background1"/>
                            </w:rPr>
                          </w:pPr>
                          <w:ins w:id="13" w:author="Tony Pacheco" w:date="2017-01-31T18:37:00Z">
                            <w:r>
                              <w:rPr>
                                <w:color w:val="FFFFFF" w:themeColor="background1"/>
                              </w:rPr>
                              <w:t>A website to introduce people to the sport and study of Historical European Martial Arts</w:t>
                            </w:r>
                          </w:ins>
                        </w:p>
                      </w:txbxContent>
                    </v:textbox>
                    <w10:wrap anchorx="page" anchory="page"/>
                  </v:rect>
                </w:pict>
              </mc:Fallback>
            </mc:AlternateContent>
          </w:r>
          <w:r>
            <w:rPr>
              <w:noProof/>
            </w:rPr>
            <mc:AlternateContent>
              <mc:Choice Requires="wps">
                <w:drawing>
                  <wp:anchor distT="0" distB="0" distL="114300" distR="114300" simplePos="0" relativeHeight="251646976" behindDoc="0" locked="0" layoutInCell="1" allowOverlap="1" wp14:anchorId="7784D5DC" wp14:editId="381432F6">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538F113" id="Rectangle 468" o:spid="_x0000_s1026" style="position:absolute;margin-left:0;margin-top:0;width:244.8pt;height:554.4pt;z-index:251646976;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50048" behindDoc="0" locked="0" layoutInCell="1" allowOverlap="1" wp14:anchorId="1E2FEB30" wp14:editId="79F3DE3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D34153A" id="Rectangle 469" o:spid="_x0000_s1026" style="position:absolute;margin-left:0;margin-top:0;width:226.45pt;height:9.35pt;z-index:251650048;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49024" behindDoc="0" locked="0" layoutInCell="1" allowOverlap="1" wp14:anchorId="4DC7E089" wp14:editId="1BA0851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F8D512B" w14:textId="68922A4F" w:rsidR="005341BF" w:rsidRDefault="00E47E58">
                                    <w:pPr>
                                      <w:spacing w:line="240" w:lineRule="auto"/>
                                      <w:rPr>
                                        <w:rFonts w:asciiTheme="majorHAnsi" w:eastAsiaTheme="majorEastAsia" w:hAnsiTheme="majorHAnsi" w:cstheme="majorBidi"/>
                                        <w:noProof/>
                                        <w:color w:val="4472C4" w:themeColor="accent1"/>
                                        <w:sz w:val="72"/>
                                        <w:szCs w:val="144"/>
                                      </w:rPr>
                                    </w:pPr>
                                    <w:del w:id="7" w:author="Tony Pacheco" w:date="2017-01-31T18:35:00Z">
                                      <w:r w:rsidDel="00E47E58">
                                        <w:rPr>
                                          <w:rFonts w:asciiTheme="majorHAnsi" w:eastAsiaTheme="majorEastAsia" w:hAnsiTheme="majorHAnsi" w:cstheme="majorBidi"/>
                                          <w:noProof/>
                                          <w:color w:val="4472C4" w:themeColor="accent1"/>
                                          <w:sz w:val="72"/>
                                          <w:szCs w:val="72"/>
                                          <w:lang w:val="en-CA"/>
                                        </w:rPr>
                                        <w:delText>Global Warming</w:delText>
                                      </w:r>
                                    </w:del>
                                    <w:ins w:id="8" w:author="Tony Pacheco" w:date="2017-01-31T18:35:00Z">
                                      <w:r>
                                        <w:rPr>
                                          <w:rFonts w:asciiTheme="majorHAnsi" w:eastAsiaTheme="majorEastAsia" w:hAnsiTheme="majorHAnsi" w:cstheme="majorBidi"/>
                                          <w:noProof/>
                                          <w:color w:val="4472C4" w:themeColor="accent1"/>
                                          <w:sz w:val="72"/>
                                          <w:szCs w:val="72"/>
                                          <w:lang w:val="en-CA"/>
                                        </w:rPr>
                                        <w:t>HEMA</w:t>
                                      </w:r>
                                    </w:ins>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B6FE198" w14:textId="0A1052C3" w:rsidR="005341BF" w:rsidRDefault="00C32CCB">
                                    <w:pPr>
                                      <w:rPr>
                                        <w:rFonts w:asciiTheme="majorHAnsi" w:eastAsiaTheme="majorEastAsia" w:hAnsiTheme="majorHAnsi" w:cstheme="majorBidi"/>
                                        <w:noProof/>
                                        <w:color w:val="44546A" w:themeColor="text2"/>
                                        <w:sz w:val="32"/>
                                        <w:szCs w:val="40"/>
                                      </w:rPr>
                                    </w:pPr>
                                    <w:del w:id="9" w:author="Prabhvir Saran" w:date="2017-02-02T15:55:00Z">
                                      <w:r w:rsidDel="00C32CCB">
                                        <w:rPr>
                                          <w:rFonts w:asciiTheme="majorHAnsi" w:eastAsiaTheme="majorEastAsia" w:hAnsiTheme="majorHAnsi" w:cstheme="majorBidi"/>
                                          <w:noProof/>
                                          <w:color w:val="44546A" w:themeColor="text2"/>
                                          <w:sz w:val="32"/>
                                          <w:szCs w:val="32"/>
                                        </w:rPr>
                                        <w:delText>Milestone 1</w:delText>
                                      </w:r>
                                    </w:del>
                                    <w:ins w:id="10" w:author="Prabhvir Saran" w:date="2017-02-02T15:55:00Z">
                                      <w:r>
                                        <w:rPr>
                                          <w:rFonts w:asciiTheme="majorHAnsi" w:eastAsiaTheme="majorEastAsia" w:hAnsiTheme="majorHAnsi" w:cstheme="majorBidi"/>
                                          <w:noProof/>
                                          <w:color w:val="44546A" w:themeColor="text2"/>
                                          <w:sz w:val="32"/>
                                          <w:szCs w:val="32"/>
                                        </w:rPr>
                                        <w:t>Milestone 2</w:t>
                                      </w:r>
                                    </w:ins>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4DC7E089" id="_x0000_t202" coordsize="21600,21600" o:spt="202" path="m,l,21600r21600,l21600,xe">
                    <v:stroke joinstyle="miter"/>
                    <v:path gradientshapeok="t" o:connecttype="rect"/>
                  </v:shapetype>
                  <v:shape id="Text Box 470" o:spid="_x0000_s1028" type="#_x0000_t202" style="position:absolute;margin-left:0;margin-top:0;width:220.3pt;height:194.9pt;z-index:251649024;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F8D512B" w14:textId="68922A4F" w:rsidR="005341BF" w:rsidRDefault="00E47E58">
                              <w:pPr>
                                <w:spacing w:line="240" w:lineRule="auto"/>
                                <w:rPr>
                                  <w:rFonts w:asciiTheme="majorHAnsi" w:eastAsiaTheme="majorEastAsia" w:hAnsiTheme="majorHAnsi" w:cstheme="majorBidi"/>
                                  <w:noProof/>
                                  <w:color w:val="4472C4" w:themeColor="accent1"/>
                                  <w:sz w:val="72"/>
                                  <w:szCs w:val="144"/>
                                </w:rPr>
                              </w:pPr>
                              <w:del w:id="18" w:author="Tony Pacheco" w:date="2017-01-31T18:35:00Z">
                                <w:r w:rsidDel="00E47E58">
                                  <w:rPr>
                                    <w:rFonts w:asciiTheme="majorHAnsi" w:eastAsiaTheme="majorEastAsia" w:hAnsiTheme="majorHAnsi" w:cstheme="majorBidi"/>
                                    <w:noProof/>
                                    <w:color w:val="4472C4" w:themeColor="accent1"/>
                                    <w:sz w:val="72"/>
                                    <w:szCs w:val="72"/>
                                    <w:lang w:val="en-CA"/>
                                  </w:rPr>
                                  <w:delText>Global Warming</w:delText>
                                </w:r>
                              </w:del>
                              <w:ins w:id="19" w:author="Tony Pacheco" w:date="2017-01-31T18:35:00Z">
                                <w:r>
                                  <w:rPr>
                                    <w:rFonts w:asciiTheme="majorHAnsi" w:eastAsiaTheme="majorEastAsia" w:hAnsiTheme="majorHAnsi" w:cstheme="majorBidi"/>
                                    <w:noProof/>
                                    <w:color w:val="4472C4" w:themeColor="accent1"/>
                                    <w:sz w:val="72"/>
                                    <w:szCs w:val="72"/>
                                    <w:lang w:val="en-CA"/>
                                  </w:rPr>
                                  <w:t>HEMA</w:t>
                                </w:r>
                              </w:ins>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B6FE198" w14:textId="0A1052C3" w:rsidR="005341BF" w:rsidRDefault="00C32CCB">
                              <w:pPr>
                                <w:rPr>
                                  <w:rFonts w:asciiTheme="majorHAnsi" w:eastAsiaTheme="majorEastAsia" w:hAnsiTheme="majorHAnsi" w:cstheme="majorBidi"/>
                                  <w:noProof/>
                                  <w:color w:val="44546A" w:themeColor="text2"/>
                                  <w:sz w:val="32"/>
                                  <w:szCs w:val="40"/>
                                </w:rPr>
                              </w:pPr>
                              <w:del w:id="20" w:author="Prabhvir Saran" w:date="2017-02-02T15:55:00Z">
                                <w:r w:rsidDel="00C32CCB">
                                  <w:rPr>
                                    <w:rFonts w:asciiTheme="majorHAnsi" w:eastAsiaTheme="majorEastAsia" w:hAnsiTheme="majorHAnsi" w:cstheme="majorBidi"/>
                                    <w:noProof/>
                                    <w:color w:val="44546A" w:themeColor="text2"/>
                                    <w:sz w:val="32"/>
                                    <w:szCs w:val="32"/>
                                  </w:rPr>
                                  <w:delText>Milestone 1</w:delText>
                                </w:r>
                              </w:del>
                              <w:ins w:id="21" w:author="Prabhvir Saran" w:date="2017-02-02T15:55:00Z">
                                <w:r>
                                  <w:rPr>
                                    <w:rFonts w:asciiTheme="majorHAnsi" w:eastAsiaTheme="majorEastAsia" w:hAnsiTheme="majorHAnsi" w:cstheme="majorBidi"/>
                                    <w:noProof/>
                                    <w:color w:val="44546A" w:themeColor="text2"/>
                                    <w:sz w:val="32"/>
                                    <w:szCs w:val="32"/>
                                  </w:rPr>
                                  <w:t>Milestone 2</w:t>
                                </w:r>
                              </w:ins>
                            </w:p>
                          </w:sdtContent>
                        </w:sdt>
                      </w:txbxContent>
                    </v:textbox>
                    <w10:wrap type="square" anchorx="page" anchory="page"/>
                  </v:shape>
                </w:pict>
              </mc:Fallback>
            </mc:AlternateContent>
          </w:r>
        </w:p>
        <w:p w14:paraId="2DC28BE2" w14:textId="77777777" w:rsidR="005341BF" w:rsidRDefault="005341BF">
          <w:pPr>
            <w:rPr>
              <w:caps/>
              <w:color w:val="4472C4" w:themeColor="accent1"/>
              <w:sz w:val="64"/>
              <w:szCs w:val="64"/>
              <w:lang w:val="en-CA"/>
            </w:rPr>
          </w:pPr>
          <w:r>
            <w:rPr>
              <w:noProof/>
            </w:rPr>
            <mc:AlternateContent>
              <mc:Choice Requires="wps">
                <w:drawing>
                  <wp:anchor distT="0" distB="0" distL="114300" distR="114300" simplePos="0" relativeHeight="251652096" behindDoc="0" locked="0" layoutInCell="1" allowOverlap="1" wp14:anchorId="035FB17B" wp14:editId="781EF502">
                    <wp:simplePos x="0" y="0"/>
                    <wp:positionH relativeFrom="page">
                      <wp:posOffset>3556303</wp:posOffset>
                    </wp:positionH>
                    <wp:positionV relativeFrom="page">
                      <wp:posOffset>6474147</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BACF099" w14:textId="54CBDA05" w:rsidR="005341BF" w:rsidRDefault="00CE0D1C">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132EC9">
                                      <w:rPr>
                                        <w:noProof/>
                                        <w:color w:val="44546A" w:themeColor="text2"/>
                                        <w:lang w:val="en-CA"/>
                                      </w:rPr>
                                      <w:t>Prabhvir Saran, Bhagwan Virdi,</w:t>
                                    </w:r>
                                    <w:r w:rsidR="005341BF">
                                      <w:rPr>
                                        <w:noProof/>
                                        <w:color w:val="44546A" w:themeColor="text2"/>
                                        <w:lang w:val="en-CA"/>
                                      </w:rPr>
                                      <w:t xml:space="preserve"> Jaisreet Khaira</w:t>
                                    </w:r>
                                    <w:r w:rsidR="00132EC9">
                                      <w:rPr>
                                        <w:noProof/>
                                        <w:color w:val="44546A" w:themeColor="text2"/>
                                        <w:lang w:val="en-CA"/>
                                      </w:rPr>
                                      <w:t>, Tony</w:t>
                                    </w:r>
                                    <w:r w:rsidR="001A25C4">
                                      <w:rPr>
                                        <w:noProof/>
                                        <w:color w:val="44546A" w:themeColor="text2"/>
                                        <w:lang w:val="en-CA"/>
                                      </w:rPr>
                                      <w:t xml:space="preserve"> Pacheco, and Liam MacIntyre</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035FB17B" id="Text Box 465" o:spid="_x0000_s1029" type="#_x0000_t202" style="position:absolute;margin-left:280pt;margin-top:509.8pt;width:220.3pt;height:21.15pt;z-index:251652096;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" filled="f" stroked="f" strokeweight=".5pt">
                    <v:textbox style="mso-fit-shape-to-text:t">
                      <w:txbxContent>
                        <w:p w14:paraId="5BACF099" w14:textId="54CBDA05" w:rsidR="005341BF" w:rsidRDefault="00EF2EC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132EC9">
                                <w:rPr>
                                  <w:noProof/>
                                  <w:color w:val="44546A" w:themeColor="text2"/>
                                  <w:lang w:val="en-CA"/>
                                </w:rPr>
                                <w:t>Prabhvir Saran, Bhagwan Virdi,</w:t>
                              </w:r>
                              <w:r w:rsidR="005341BF">
                                <w:rPr>
                                  <w:noProof/>
                                  <w:color w:val="44546A" w:themeColor="text2"/>
                                  <w:lang w:val="en-CA"/>
                                </w:rPr>
                                <w:t xml:space="preserve"> Jaisreet Khaira</w:t>
                              </w:r>
                              <w:r w:rsidR="00132EC9">
                                <w:rPr>
                                  <w:noProof/>
                                  <w:color w:val="44546A" w:themeColor="text2"/>
                                  <w:lang w:val="en-CA"/>
                                </w:rPr>
                                <w:t>, Tony</w:t>
                              </w:r>
                              <w:r w:rsidR="001A25C4">
                                <w:rPr>
                                  <w:noProof/>
                                  <w:color w:val="44546A" w:themeColor="text2"/>
                                  <w:lang w:val="en-CA"/>
                                </w:rPr>
                                <w:t xml:space="preserve"> Pacheco, and Liam MacIntyre</w:t>
                              </w:r>
                            </w:sdtContent>
                          </w:sdt>
                        </w:p>
                      </w:txbxContent>
                    </v:textbox>
                    <w10:wrap type="square" anchorx="page" anchory="page"/>
                  </v:shape>
                </w:pict>
              </mc:Fallback>
            </mc:AlternateContent>
          </w:r>
          <w:r>
            <w:rPr>
              <w:caps/>
              <w:color w:val="4472C4" w:themeColor="accent1"/>
              <w:sz w:val="64"/>
              <w:szCs w:val="64"/>
              <w:lang w:val="en-CA"/>
            </w:rPr>
            <w:br w:type="page"/>
          </w:r>
        </w:p>
      </w:sdtContent>
    </w:sdt>
    <w:customXmlInsRangeStart w:id="11" w:author="Prabhvir Saran" w:date="2017-02-02T16:03:00Z"/>
    <w:sdt>
      <w:sdtPr>
        <w:rPr>
          <w:rFonts w:asciiTheme="minorHAnsi" w:eastAsiaTheme="minorHAnsi" w:hAnsiTheme="minorHAnsi" w:cstheme="minorBidi"/>
          <w:color w:val="auto"/>
          <w:sz w:val="22"/>
          <w:szCs w:val="22"/>
        </w:rPr>
        <w:id w:val="573235972"/>
        <w:docPartObj>
          <w:docPartGallery w:val="Table of Contents"/>
          <w:docPartUnique/>
        </w:docPartObj>
      </w:sdtPr>
      <w:sdtEndPr>
        <w:rPr>
          <w:b/>
          <w:bCs/>
          <w:noProof/>
        </w:rPr>
      </w:sdtEndPr>
      <w:sdtContent>
        <w:customXmlInsRangeEnd w:id="11"/>
        <w:p w14:paraId="3A6C39AC" w14:textId="244E61ED" w:rsidR="00EC6476" w:rsidRPr="004161ED" w:rsidRDefault="00EC6476" w:rsidP="004161ED">
          <w:pPr>
            <w:pStyle w:val="TOCHeading"/>
            <w:ind w:firstLine="720"/>
            <w:jc w:val="center"/>
            <w:rPr>
              <w:ins w:id="12" w:author="Prabhvir Saran" w:date="2017-02-02T16:03:00Z"/>
              <w:b/>
              <w:sz w:val="44"/>
              <w:u w:val="single"/>
            </w:rPr>
          </w:pPr>
          <w:ins w:id="13" w:author="Prabhvir Saran" w:date="2017-02-02T16:03:00Z">
            <w:r w:rsidRPr="004161ED">
              <w:rPr>
                <w:b/>
                <w:sz w:val="44"/>
                <w:u w:val="single"/>
              </w:rPr>
              <w:t>Table of Contents</w:t>
            </w:r>
          </w:ins>
        </w:p>
        <w:p w14:paraId="6E0F9A09" w14:textId="77777777" w:rsidR="00EC6476" w:rsidRPr="004161ED" w:rsidRDefault="00EC6476" w:rsidP="004161ED">
          <w:pPr>
            <w:rPr>
              <w:ins w:id="14" w:author="Prabhvir Saran" w:date="2017-02-02T16:03:00Z"/>
            </w:rPr>
          </w:pPr>
        </w:p>
        <w:p w14:paraId="2D29E1F2" w14:textId="52038F73" w:rsidR="00E124EB" w:rsidRDefault="00EC6476">
          <w:pPr>
            <w:pStyle w:val="TOC1"/>
            <w:tabs>
              <w:tab w:val="right" w:leader="dot" w:pos="9350"/>
            </w:tabs>
            <w:rPr>
              <w:ins w:id="15" w:author="Prabhvir Saran" w:date="2017-02-02T23:40:00Z"/>
              <w:rFonts w:eastAsiaTheme="minorEastAsia"/>
              <w:noProof/>
            </w:rPr>
          </w:pPr>
          <w:ins w:id="16" w:author="Prabhvir Saran" w:date="2017-02-02T16:03:00Z">
            <w:r>
              <w:fldChar w:fldCharType="begin"/>
            </w:r>
            <w:r>
              <w:instrText xml:space="preserve"> TOC \o "1-3" \h \z \u </w:instrText>
            </w:r>
            <w:r>
              <w:fldChar w:fldCharType="separate"/>
            </w:r>
          </w:ins>
          <w:ins w:id="17" w:author="Prabhvir Saran" w:date="2017-02-02T23:40:00Z">
            <w:r w:rsidR="00E124EB" w:rsidRPr="005B5357">
              <w:rPr>
                <w:rStyle w:val="Hyperlink"/>
                <w:noProof/>
              </w:rPr>
              <w:fldChar w:fldCharType="begin"/>
            </w:r>
            <w:r w:rsidR="00E124EB" w:rsidRPr="005B5357">
              <w:rPr>
                <w:rStyle w:val="Hyperlink"/>
                <w:noProof/>
              </w:rPr>
              <w:instrText xml:space="preserve"> </w:instrText>
            </w:r>
            <w:r w:rsidR="00E124EB">
              <w:rPr>
                <w:noProof/>
              </w:rPr>
              <w:instrText>HYPERLINK \l "_Toc473842175"</w:instrText>
            </w:r>
            <w:r w:rsidR="00E124EB" w:rsidRPr="005B5357">
              <w:rPr>
                <w:rStyle w:val="Hyperlink"/>
                <w:noProof/>
              </w:rPr>
              <w:instrText xml:space="preserve"> </w:instrText>
            </w:r>
            <w:r w:rsidR="00E124EB" w:rsidRPr="005B5357">
              <w:rPr>
                <w:rStyle w:val="Hyperlink"/>
                <w:noProof/>
              </w:rPr>
              <w:fldChar w:fldCharType="separate"/>
            </w:r>
            <w:r w:rsidR="00E124EB" w:rsidRPr="005B5357">
              <w:rPr>
                <w:rStyle w:val="Hyperlink"/>
                <w:noProof/>
              </w:rPr>
              <w:t>Milestone 2: Site Map and Page Design</w:t>
            </w:r>
            <w:r w:rsidR="00E124EB">
              <w:rPr>
                <w:noProof/>
                <w:webHidden/>
              </w:rPr>
              <w:tab/>
            </w:r>
            <w:r w:rsidR="00E124EB">
              <w:rPr>
                <w:noProof/>
                <w:webHidden/>
              </w:rPr>
              <w:fldChar w:fldCharType="begin"/>
            </w:r>
            <w:r w:rsidR="00E124EB">
              <w:rPr>
                <w:noProof/>
                <w:webHidden/>
              </w:rPr>
              <w:instrText xml:space="preserve"> PAGEREF _Toc473842175 \h </w:instrText>
            </w:r>
          </w:ins>
          <w:r w:rsidR="00E124EB">
            <w:rPr>
              <w:noProof/>
              <w:webHidden/>
            </w:rPr>
          </w:r>
          <w:r w:rsidR="00E124EB">
            <w:rPr>
              <w:noProof/>
              <w:webHidden/>
            </w:rPr>
            <w:fldChar w:fldCharType="separate"/>
          </w:r>
          <w:ins w:id="18" w:author="Prabhvir Saran" w:date="2017-02-02T23:40:00Z">
            <w:r w:rsidR="00E124EB">
              <w:rPr>
                <w:noProof/>
                <w:webHidden/>
              </w:rPr>
              <w:t>2</w:t>
            </w:r>
            <w:r w:rsidR="00E124EB">
              <w:rPr>
                <w:noProof/>
                <w:webHidden/>
              </w:rPr>
              <w:fldChar w:fldCharType="end"/>
            </w:r>
            <w:r w:rsidR="00E124EB" w:rsidRPr="005B5357">
              <w:rPr>
                <w:rStyle w:val="Hyperlink"/>
                <w:noProof/>
              </w:rPr>
              <w:fldChar w:fldCharType="end"/>
            </w:r>
          </w:ins>
        </w:p>
        <w:p w14:paraId="3ACDCF97" w14:textId="2C002392" w:rsidR="00E124EB" w:rsidRDefault="00E124EB">
          <w:pPr>
            <w:pStyle w:val="TOC2"/>
            <w:tabs>
              <w:tab w:val="right" w:leader="dot" w:pos="9350"/>
            </w:tabs>
            <w:rPr>
              <w:ins w:id="19" w:author="Prabhvir Saran" w:date="2017-02-02T23:40:00Z"/>
              <w:rFonts w:eastAsiaTheme="minorEastAsia"/>
              <w:noProof/>
            </w:rPr>
          </w:pPr>
          <w:ins w:id="20" w:author="Prabhvir Saran" w:date="2017-02-02T23:40:00Z">
            <w:r w:rsidRPr="005B5357">
              <w:rPr>
                <w:rStyle w:val="Hyperlink"/>
                <w:noProof/>
              </w:rPr>
              <w:fldChar w:fldCharType="begin"/>
            </w:r>
            <w:r w:rsidRPr="005B5357">
              <w:rPr>
                <w:rStyle w:val="Hyperlink"/>
                <w:noProof/>
              </w:rPr>
              <w:instrText xml:space="preserve"> </w:instrText>
            </w:r>
            <w:r>
              <w:rPr>
                <w:noProof/>
              </w:rPr>
              <w:instrText>HYPERLINK \l "_Toc473842176"</w:instrText>
            </w:r>
            <w:r w:rsidRPr="005B5357">
              <w:rPr>
                <w:rStyle w:val="Hyperlink"/>
                <w:noProof/>
              </w:rPr>
              <w:instrText xml:space="preserve"> </w:instrText>
            </w:r>
            <w:r w:rsidRPr="005B5357">
              <w:rPr>
                <w:rStyle w:val="Hyperlink"/>
                <w:noProof/>
              </w:rPr>
              <w:fldChar w:fldCharType="separate"/>
            </w:r>
            <w:r w:rsidRPr="005B5357">
              <w:rPr>
                <w:rStyle w:val="Hyperlink"/>
                <w:noProof/>
              </w:rPr>
              <w:t>Sitemap</w:t>
            </w:r>
            <w:r>
              <w:rPr>
                <w:noProof/>
                <w:webHidden/>
              </w:rPr>
              <w:tab/>
            </w:r>
            <w:r>
              <w:rPr>
                <w:noProof/>
                <w:webHidden/>
              </w:rPr>
              <w:fldChar w:fldCharType="begin"/>
            </w:r>
            <w:r>
              <w:rPr>
                <w:noProof/>
                <w:webHidden/>
              </w:rPr>
              <w:instrText xml:space="preserve"> PAGEREF _Toc473842176 \h </w:instrText>
            </w:r>
          </w:ins>
          <w:r>
            <w:rPr>
              <w:noProof/>
              <w:webHidden/>
            </w:rPr>
          </w:r>
          <w:r>
            <w:rPr>
              <w:noProof/>
              <w:webHidden/>
            </w:rPr>
            <w:fldChar w:fldCharType="separate"/>
          </w:r>
          <w:ins w:id="21" w:author="Prabhvir Saran" w:date="2017-02-02T23:40:00Z">
            <w:r>
              <w:rPr>
                <w:noProof/>
                <w:webHidden/>
              </w:rPr>
              <w:t>2</w:t>
            </w:r>
            <w:r>
              <w:rPr>
                <w:noProof/>
                <w:webHidden/>
              </w:rPr>
              <w:fldChar w:fldCharType="end"/>
            </w:r>
            <w:r w:rsidRPr="005B5357">
              <w:rPr>
                <w:rStyle w:val="Hyperlink"/>
                <w:noProof/>
              </w:rPr>
              <w:fldChar w:fldCharType="end"/>
            </w:r>
          </w:ins>
        </w:p>
        <w:p w14:paraId="47F929B3" w14:textId="242ADBDB" w:rsidR="00E124EB" w:rsidRDefault="00E124EB">
          <w:pPr>
            <w:pStyle w:val="TOC3"/>
            <w:tabs>
              <w:tab w:val="right" w:leader="dot" w:pos="9350"/>
            </w:tabs>
            <w:rPr>
              <w:ins w:id="22" w:author="Prabhvir Saran" w:date="2017-02-02T23:40:00Z"/>
              <w:rFonts w:eastAsiaTheme="minorEastAsia"/>
              <w:noProof/>
            </w:rPr>
          </w:pPr>
          <w:ins w:id="23" w:author="Prabhvir Saran" w:date="2017-02-02T23:40:00Z">
            <w:r w:rsidRPr="005B5357">
              <w:rPr>
                <w:rStyle w:val="Hyperlink"/>
                <w:noProof/>
              </w:rPr>
              <w:fldChar w:fldCharType="begin"/>
            </w:r>
            <w:r w:rsidRPr="005B5357">
              <w:rPr>
                <w:rStyle w:val="Hyperlink"/>
                <w:noProof/>
              </w:rPr>
              <w:instrText xml:space="preserve"> </w:instrText>
            </w:r>
            <w:r>
              <w:rPr>
                <w:noProof/>
              </w:rPr>
              <w:instrText>HYPERLINK \l "_Toc473842178"</w:instrText>
            </w:r>
            <w:r w:rsidRPr="005B5357">
              <w:rPr>
                <w:rStyle w:val="Hyperlink"/>
                <w:noProof/>
              </w:rPr>
              <w:instrText xml:space="preserve"> </w:instrText>
            </w:r>
            <w:r w:rsidRPr="005B5357">
              <w:rPr>
                <w:rStyle w:val="Hyperlink"/>
                <w:noProof/>
              </w:rPr>
              <w:fldChar w:fldCharType="separate"/>
            </w:r>
            <w:r w:rsidRPr="005B5357">
              <w:rPr>
                <w:rStyle w:val="Hyperlink"/>
                <w:noProof/>
              </w:rPr>
              <w:t>Site map explained</w:t>
            </w:r>
            <w:r>
              <w:rPr>
                <w:noProof/>
                <w:webHidden/>
              </w:rPr>
              <w:tab/>
            </w:r>
            <w:r>
              <w:rPr>
                <w:noProof/>
                <w:webHidden/>
              </w:rPr>
              <w:fldChar w:fldCharType="begin"/>
            </w:r>
            <w:r>
              <w:rPr>
                <w:noProof/>
                <w:webHidden/>
              </w:rPr>
              <w:instrText xml:space="preserve"> PAGEREF _Toc473842178 \h </w:instrText>
            </w:r>
          </w:ins>
          <w:r>
            <w:rPr>
              <w:noProof/>
              <w:webHidden/>
            </w:rPr>
          </w:r>
          <w:r>
            <w:rPr>
              <w:noProof/>
              <w:webHidden/>
            </w:rPr>
            <w:fldChar w:fldCharType="separate"/>
          </w:r>
          <w:ins w:id="24" w:author="Prabhvir Saran" w:date="2017-02-02T23:40:00Z">
            <w:r>
              <w:rPr>
                <w:noProof/>
                <w:webHidden/>
              </w:rPr>
              <w:t>2</w:t>
            </w:r>
            <w:r>
              <w:rPr>
                <w:noProof/>
                <w:webHidden/>
              </w:rPr>
              <w:fldChar w:fldCharType="end"/>
            </w:r>
            <w:r w:rsidRPr="005B5357">
              <w:rPr>
                <w:rStyle w:val="Hyperlink"/>
                <w:noProof/>
              </w:rPr>
              <w:fldChar w:fldCharType="end"/>
            </w:r>
          </w:ins>
        </w:p>
        <w:p w14:paraId="3CC19B28" w14:textId="41B10041" w:rsidR="00E124EB" w:rsidRDefault="00E124EB">
          <w:pPr>
            <w:pStyle w:val="TOC2"/>
            <w:tabs>
              <w:tab w:val="right" w:leader="dot" w:pos="9350"/>
            </w:tabs>
            <w:rPr>
              <w:ins w:id="25" w:author="Prabhvir Saran" w:date="2017-02-02T23:40:00Z"/>
              <w:rFonts w:eastAsiaTheme="minorEastAsia"/>
              <w:noProof/>
            </w:rPr>
          </w:pPr>
          <w:ins w:id="26" w:author="Prabhvir Saran" w:date="2017-02-02T23:40:00Z">
            <w:r w:rsidRPr="005B5357">
              <w:rPr>
                <w:rStyle w:val="Hyperlink"/>
                <w:noProof/>
              </w:rPr>
              <w:fldChar w:fldCharType="begin"/>
            </w:r>
            <w:r w:rsidRPr="005B5357">
              <w:rPr>
                <w:rStyle w:val="Hyperlink"/>
                <w:noProof/>
              </w:rPr>
              <w:instrText xml:space="preserve"> </w:instrText>
            </w:r>
            <w:r>
              <w:rPr>
                <w:noProof/>
              </w:rPr>
              <w:instrText>HYPERLINK \l "_Toc473842179"</w:instrText>
            </w:r>
            <w:r w:rsidRPr="005B5357">
              <w:rPr>
                <w:rStyle w:val="Hyperlink"/>
                <w:noProof/>
              </w:rPr>
              <w:instrText xml:space="preserve"> </w:instrText>
            </w:r>
            <w:r w:rsidRPr="005B5357">
              <w:rPr>
                <w:rStyle w:val="Hyperlink"/>
                <w:noProof/>
              </w:rPr>
              <w:fldChar w:fldCharType="separate"/>
            </w:r>
            <w:r w:rsidRPr="005B5357">
              <w:rPr>
                <w:rStyle w:val="Hyperlink"/>
                <w:noProof/>
              </w:rPr>
              <w:t>Wireframe Page Layouts</w:t>
            </w:r>
            <w:r>
              <w:rPr>
                <w:noProof/>
                <w:webHidden/>
              </w:rPr>
              <w:tab/>
            </w:r>
            <w:r>
              <w:rPr>
                <w:noProof/>
                <w:webHidden/>
              </w:rPr>
              <w:fldChar w:fldCharType="begin"/>
            </w:r>
            <w:r>
              <w:rPr>
                <w:noProof/>
                <w:webHidden/>
              </w:rPr>
              <w:instrText xml:space="preserve"> PAGEREF _Toc473842179 \h </w:instrText>
            </w:r>
          </w:ins>
          <w:r>
            <w:rPr>
              <w:noProof/>
              <w:webHidden/>
            </w:rPr>
          </w:r>
          <w:r>
            <w:rPr>
              <w:noProof/>
              <w:webHidden/>
            </w:rPr>
            <w:fldChar w:fldCharType="separate"/>
          </w:r>
          <w:ins w:id="27" w:author="Prabhvir Saran" w:date="2017-02-02T23:40:00Z">
            <w:r>
              <w:rPr>
                <w:noProof/>
                <w:webHidden/>
              </w:rPr>
              <w:t>3</w:t>
            </w:r>
            <w:r>
              <w:rPr>
                <w:noProof/>
                <w:webHidden/>
              </w:rPr>
              <w:fldChar w:fldCharType="end"/>
            </w:r>
            <w:r w:rsidRPr="005B5357">
              <w:rPr>
                <w:rStyle w:val="Hyperlink"/>
                <w:noProof/>
              </w:rPr>
              <w:fldChar w:fldCharType="end"/>
            </w:r>
          </w:ins>
        </w:p>
        <w:p w14:paraId="6A6A3348" w14:textId="203357DC" w:rsidR="00E124EB" w:rsidRDefault="00E124EB">
          <w:pPr>
            <w:pStyle w:val="TOC2"/>
            <w:tabs>
              <w:tab w:val="right" w:leader="dot" w:pos="9350"/>
            </w:tabs>
            <w:rPr>
              <w:ins w:id="28" w:author="Prabhvir Saran" w:date="2017-02-02T23:40:00Z"/>
              <w:rFonts w:eastAsiaTheme="minorEastAsia"/>
              <w:noProof/>
            </w:rPr>
          </w:pPr>
          <w:ins w:id="29" w:author="Prabhvir Saran" w:date="2017-02-02T23:40:00Z">
            <w:r w:rsidRPr="005B5357">
              <w:rPr>
                <w:rStyle w:val="Hyperlink"/>
                <w:noProof/>
              </w:rPr>
              <w:fldChar w:fldCharType="begin"/>
            </w:r>
            <w:r w:rsidRPr="005B5357">
              <w:rPr>
                <w:rStyle w:val="Hyperlink"/>
                <w:noProof/>
              </w:rPr>
              <w:instrText xml:space="preserve"> </w:instrText>
            </w:r>
            <w:r>
              <w:rPr>
                <w:noProof/>
              </w:rPr>
              <w:instrText>HYPERLINK \l "_Toc473842180"</w:instrText>
            </w:r>
            <w:r w:rsidRPr="005B5357">
              <w:rPr>
                <w:rStyle w:val="Hyperlink"/>
                <w:noProof/>
              </w:rPr>
              <w:instrText xml:space="preserve"> </w:instrText>
            </w:r>
            <w:r w:rsidRPr="005B5357">
              <w:rPr>
                <w:rStyle w:val="Hyperlink"/>
                <w:noProof/>
              </w:rPr>
              <w:fldChar w:fldCharType="separate"/>
            </w:r>
            <w:r w:rsidRPr="005B5357">
              <w:rPr>
                <w:rStyle w:val="Hyperlink"/>
                <w:noProof/>
              </w:rPr>
              <w:t>Print Layouts</w:t>
            </w:r>
            <w:r>
              <w:rPr>
                <w:noProof/>
                <w:webHidden/>
              </w:rPr>
              <w:tab/>
            </w:r>
            <w:r>
              <w:rPr>
                <w:noProof/>
                <w:webHidden/>
              </w:rPr>
              <w:fldChar w:fldCharType="begin"/>
            </w:r>
            <w:r>
              <w:rPr>
                <w:noProof/>
                <w:webHidden/>
              </w:rPr>
              <w:instrText xml:space="preserve"> PAGEREF _Toc473842180 \h </w:instrText>
            </w:r>
          </w:ins>
          <w:r>
            <w:rPr>
              <w:noProof/>
              <w:webHidden/>
            </w:rPr>
          </w:r>
          <w:r>
            <w:rPr>
              <w:noProof/>
              <w:webHidden/>
            </w:rPr>
            <w:fldChar w:fldCharType="separate"/>
          </w:r>
          <w:ins w:id="30" w:author="Prabhvir Saran" w:date="2017-02-02T23:40:00Z">
            <w:r>
              <w:rPr>
                <w:noProof/>
                <w:webHidden/>
              </w:rPr>
              <w:t>5</w:t>
            </w:r>
            <w:r>
              <w:rPr>
                <w:noProof/>
                <w:webHidden/>
              </w:rPr>
              <w:fldChar w:fldCharType="end"/>
            </w:r>
            <w:r w:rsidRPr="005B5357">
              <w:rPr>
                <w:rStyle w:val="Hyperlink"/>
                <w:noProof/>
              </w:rPr>
              <w:fldChar w:fldCharType="end"/>
            </w:r>
          </w:ins>
        </w:p>
        <w:p w14:paraId="073E44A0" w14:textId="7E9230D5" w:rsidR="00E124EB" w:rsidRDefault="00E124EB">
          <w:pPr>
            <w:pStyle w:val="TOC2"/>
            <w:tabs>
              <w:tab w:val="right" w:leader="dot" w:pos="9350"/>
            </w:tabs>
            <w:rPr>
              <w:ins w:id="31" w:author="Prabhvir Saran" w:date="2017-02-02T23:40:00Z"/>
              <w:rFonts w:eastAsiaTheme="minorEastAsia"/>
              <w:noProof/>
            </w:rPr>
          </w:pPr>
          <w:ins w:id="32" w:author="Prabhvir Saran" w:date="2017-02-02T23:40:00Z">
            <w:r w:rsidRPr="005B5357">
              <w:rPr>
                <w:rStyle w:val="Hyperlink"/>
                <w:noProof/>
              </w:rPr>
              <w:fldChar w:fldCharType="begin"/>
            </w:r>
            <w:r w:rsidRPr="005B5357">
              <w:rPr>
                <w:rStyle w:val="Hyperlink"/>
                <w:noProof/>
              </w:rPr>
              <w:instrText xml:space="preserve"> </w:instrText>
            </w:r>
            <w:r>
              <w:rPr>
                <w:noProof/>
              </w:rPr>
              <w:instrText>HYPERLINK \l "_Toc473842181"</w:instrText>
            </w:r>
            <w:r w:rsidRPr="005B5357">
              <w:rPr>
                <w:rStyle w:val="Hyperlink"/>
                <w:noProof/>
              </w:rPr>
              <w:instrText xml:space="preserve"> </w:instrText>
            </w:r>
            <w:r w:rsidRPr="005B5357">
              <w:rPr>
                <w:rStyle w:val="Hyperlink"/>
                <w:noProof/>
              </w:rPr>
              <w:fldChar w:fldCharType="separate"/>
            </w:r>
            <w:r w:rsidRPr="005B5357">
              <w:rPr>
                <w:rStyle w:val="Hyperlink"/>
                <w:noProof/>
              </w:rPr>
              <w:t>Page Design / Colour Scheme</w:t>
            </w:r>
            <w:r>
              <w:rPr>
                <w:noProof/>
                <w:webHidden/>
              </w:rPr>
              <w:tab/>
            </w:r>
            <w:r>
              <w:rPr>
                <w:noProof/>
                <w:webHidden/>
              </w:rPr>
              <w:fldChar w:fldCharType="begin"/>
            </w:r>
            <w:r>
              <w:rPr>
                <w:noProof/>
                <w:webHidden/>
              </w:rPr>
              <w:instrText xml:space="preserve"> PAGEREF _Toc473842181 \h </w:instrText>
            </w:r>
          </w:ins>
          <w:r>
            <w:rPr>
              <w:noProof/>
              <w:webHidden/>
            </w:rPr>
          </w:r>
          <w:r>
            <w:rPr>
              <w:noProof/>
              <w:webHidden/>
            </w:rPr>
            <w:fldChar w:fldCharType="separate"/>
          </w:r>
          <w:ins w:id="33" w:author="Prabhvir Saran" w:date="2017-02-02T23:40:00Z">
            <w:r>
              <w:rPr>
                <w:noProof/>
                <w:webHidden/>
              </w:rPr>
              <w:t>7</w:t>
            </w:r>
            <w:r>
              <w:rPr>
                <w:noProof/>
                <w:webHidden/>
              </w:rPr>
              <w:fldChar w:fldCharType="end"/>
            </w:r>
            <w:r w:rsidRPr="005B5357">
              <w:rPr>
                <w:rStyle w:val="Hyperlink"/>
                <w:noProof/>
              </w:rPr>
              <w:fldChar w:fldCharType="end"/>
            </w:r>
          </w:ins>
        </w:p>
        <w:p w14:paraId="7ADB5E13" w14:textId="78624618" w:rsidR="00E124EB" w:rsidRDefault="00E124EB">
          <w:pPr>
            <w:pStyle w:val="TOC1"/>
            <w:tabs>
              <w:tab w:val="right" w:leader="dot" w:pos="9350"/>
            </w:tabs>
            <w:rPr>
              <w:ins w:id="34" w:author="Prabhvir Saran" w:date="2017-02-02T23:40:00Z"/>
              <w:rFonts w:eastAsiaTheme="minorEastAsia"/>
              <w:noProof/>
            </w:rPr>
          </w:pPr>
          <w:ins w:id="35" w:author="Prabhvir Saran" w:date="2017-02-02T23:40:00Z">
            <w:r w:rsidRPr="005B5357">
              <w:rPr>
                <w:rStyle w:val="Hyperlink"/>
                <w:noProof/>
              </w:rPr>
              <w:fldChar w:fldCharType="begin"/>
            </w:r>
            <w:r w:rsidRPr="005B5357">
              <w:rPr>
                <w:rStyle w:val="Hyperlink"/>
                <w:noProof/>
              </w:rPr>
              <w:instrText xml:space="preserve"> </w:instrText>
            </w:r>
            <w:r>
              <w:rPr>
                <w:noProof/>
              </w:rPr>
              <w:instrText>HYPERLINK \l "_Toc473842182"</w:instrText>
            </w:r>
            <w:r w:rsidRPr="005B5357">
              <w:rPr>
                <w:rStyle w:val="Hyperlink"/>
                <w:noProof/>
              </w:rPr>
              <w:instrText xml:space="preserve"> </w:instrText>
            </w:r>
            <w:r w:rsidRPr="005B5357">
              <w:rPr>
                <w:rStyle w:val="Hyperlink"/>
                <w:noProof/>
              </w:rPr>
              <w:fldChar w:fldCharType="separate"/>
            </w:r>
            <w:r w:rsidRPr="005B5357">
              <w:rPr>
                <w:rStyle w:val="Hyperlink"/>
                <w:noProof/>
              </w:rPr>
              <w:t>Appendix 1</w:t>
            </w:r>
            <w:r>
              <w:rPr>
                <w:noProof/>
                <w:webHidden/>
              </w:rPr>
              <w:tab/>
            </w:r>
            <w:r>
              <w:rPr>
                <w:noProof/>
                <w:webHidden/>
              </w:rPr>
              <w:fldChar w:fldCharType="begin"/>
            </w:r>
            <w:r>
              <w:rPr>
                <w:noProof/>
                <w:webHidden/>
              </w:rPr>
              <w:instrText xml:space="preserve"> PAGEREF _Toc473842182 \h </w:instrText>
            </w:r>
          </w:ins>
          <w:r>
            <w:rPr>
              <w:noProof/>
              <w:webHidden/>
            </w:rPr>
          </w:r>
          <w:r>
            <w:rPr>
              <w:noProof/>
              <w:webHidden/>
            </w:rPr>
            <w:fldChar w:fldCharType="separate"/>
          </w:r>
          <w:ins w:id="36" w:author="Prabhvir Saran" w:date="2017-02-02T23:40:00Z">
            <w:r>
              <w:rPr>
                <w:noProof/>
                <w:webHidden/>
              </w:rPr>
              <w:t>8</w:t>
            </w:r>
            <w:r>
              <w:rPr>
                <w:noProof/>
                <w:webHidden/>
              </w:rPr>
              <w:fldChar w:fldCharType="end"/>
            </w:r>
            <w:r w:rsidRPr="005B5357">
              <w:rPr>
                <w:rStyle w:val="Hyperlink"/>
                <w:noProof/>
              </w:rPr>
              <w:fldChar w:fldCharType="end"/>
            </w:r>
          </w:ins>
        </w:p>
        <w:p w14:paraId="4CB508B2" w14:textId="519C348D" w:rsidR="00E124EB" w:rsidRDefault="00E124EB">
          <w:pPr>
            <w:pStyle w:val="TOC2"/>
            <w:tabs>
              <w:tab w:val="right" w:leader="dot" w:pos="9350"/>
            </w:tabs>
            <w:rPr>
              <w:ins w:id="37" w:author="Prabhvir Saran" w:date="2017-02-02T23:40:00Z"/>
              <w:rFonts w:eastAsiaTheme="minorEastAsia"/>
              <w:noProof/>
            </w:rPr>
          </w:pPr>
          <w:ins w:id="38" w:author="Prabhvir Saran" w:date="2017-02-02T23:40:00Z">
            <w:r w:rsidRPr="005B5357">
              <w:rPr>
                <w:rStyle w:val="Hyperlink"/>
                <w:noProof/>
              </w:rPr>
              <w:fldChar w:fldCharType="begin"/>
            </w:r>
            <w:r w:rsidRPr="005B5357">
              <w:rPr>
                <w:rStyle w:val="Hyperlink"/>
                <w:noProof/>
              </w:rPr>
              <w:instrText xml:space="preserve"> </w:instrText>
            </w:r>
            <w:r>
              <w:rPr>
                <w:noProof/>
              </w:rPr>
              <w:instrText>HYPERLINK \l "_Toc473842183"</w:instrText>
            </w:r>
            <w:r w:rsidRPr="005B5357">
              <w:rPr>
                <w:rStyle w:val="Hyperlink"/>
                <w:noProof/>
              </w:rPr>
              <w:instrText xml:space="preserve"> </w:instrText>
            </w:r>
            <w:r w:rsidRPr="005B5357">
              <w:rPr>
                <w:rStyle w:val="Hyperlink"/>
                <w:noProof/>
              </w:rPr>
              <w:fldChar w:fldCharType="separate"/>
            </w:r>
            <w:r w:rsidRPr="005B5357">
              <w:rPr>
                <w:rStyle w:val="Hyperlink"/>
                <w:noProof/>
              </w:rPr>
              <w:t>Introduction</w:t>
            </w:r>
            <w:r>
              <w:rPr>
                <w:noProof/>
                <w:webHidden/>
              </w:rPr>
              <w:tab/>
            </w:r>
            <w:r>
              <w:rPr>
                <w:noProof/>
                <w:webHidden/>
              </w:rPr>
              <w:fldChar w:fldCharType="begin"/>
            </w:r>
            <w:r>
              <w:rPr>
                <w:noProof/>
                <w:webHidden/>
              </w:rPr>
              <w:instrText xml:space="preserve"> PAGEREF _Toc473842183 \h </w:instrText>
            </w:r>
          </w:ins>
          <w:r>
            <w:rPr>
              <w:noProof/>
              <w:webHidden/>
            </w:rPr>
          </w:r>
          <w:r>
            <w:rPr>
              <w:noProof/>
              <w:webHidden/>
            </w:rPr>
            <w:fldChar w:fldCharType="separate"/>
          </w:r>
          <w:ins w:id="39" w:author="Prabhvir Saran" w:date="2017-02-02T23:40:00Z">
            <w:r>
              <w:rPr>
                <w:noProof/>
                <w:webHidden/>
              </w:rPr>
              <w:t>8</w:t>
            </w:r>
            <w:r>
              <w:rPr>
                <w:noProof/>
                <w:webHidden/>
              </w:rPr>
              <w:fldChar w:fldCharType="end"/>
            </w:r>
            <w:r w:rsidRPr="005B5357">
              <w:rPr>
                <w:rStyle w:val="Hyperlink"/>
                <w:noProof/>
              </w:rPr>
              <w:fldChar w:fldCharType="end"/>
            </w:r>
          </w:ins>
        </w:p>
        <w:p w14:paraId="581B7000" w14:textId="31C9AA4F" w:rsidR="00E124EB" w:rsidRDefault="00E124EB">
          <w:pPr>
            <w:pStyle w:val="TOC2"/>
            <w:tabs>
              <w:tab w:val="right" w:leader="dot" w:pos="9350"/>
            </w:tabs>
            <w:rPr>
              <w:ins w:id="40" w:author="Prabhvir Saran" w:date="2017-02-02T23:40:00Z"/>
              <w:rFonts w:eastAsiaTheme="minorEastAsia"/>
              <w:noProof/>
            </w:rPr>
          </w:pPr>
          <w:ins w:id="41" w:author="Prabhvir Saran" w:date="2017-02-02T23:40:00Z">
            <w:r w:rsidRPr="005B5357">
              <w:rPr>
                <w:rStyle w:val="Hyperlink"/>
                <w:noProof/>
              </w:rPr>
              <w:fldChar w:fldCharType="begin"/>
            </w:r>
            <w:r w:rsidRPr="005B5357">
              <w:rPr>
                <w:rStyle w:val="Hyperlink"/>
                <w:noProof/>
              </w:rPr>
              <w:instrText xml:space="preserve"> </w:instrText>
            </w:r>
            <w:r>
              <w:rPr>
                <w:noProof/>
              </w:rPr>
              <w:instrText>HYPERLINK \l "_Toc473842184"</w:instrText>
            </w:r>
            <w:r w:rsidRPr="005B5357">
              <w:rPr>
                <w:rStyle w:val="Hyperlink"/>
                <w:noProof/>
              </w:rPr>
              <w:instrText xml:space="preserve"> </w:instrText>
            </w:r>
            <w:r w:rsidRPr="005B5357">
              <w:rPr>
                <w:rStyle w:val="Hyperlink"/>
                <w:noProof/>
              </w:rPr>
              <w:fldChar w:fldCharType="separate"/>
            </w:r>
            <w:r w:rsidRPr="005B5357">
              <w:rPr>
                <w:rStyle w:val="Hyperlink"/>
                <w:noProof/>
              </w:rPr>
              <w:t>About the website</w:t>
            </w:r>
            <w:r>
              <w:rPr>
                <w:noProof/>
                <w:webHidden/>
              </w:rPr>
              <w:tab/>
            </w:r>
            <w:r>
              <w:rPr>
                <w:noProof/>
                <w:webHidden/>
              </w:rPr>
              <w:fldChar w:fldCharType="begin"/>
            </w:r>
            <w:r>
              <w:rPr>
                <w:noProof/>
                <w:webHidden/>
              </w:rPr>
              <w:instrText xml:space="preserve"> PAGEREF _Toc473842184 \h </w:instrText>
            </w:r>
          </w:ins>
          <w:r>
            <w:rPr>
              <w:noProof/>
              <w:webHidden/>
            </w:rPr>
          </w:r>
          <w:r>
            <w:rPr>
              <w:noProof/>
              <w:webHidden/>
            </w:rPr>
            <w:fldChar w:fldCharType="separate"/>
          </w:r>
          <w:ins w:id="42" w:author="Prabhvir Saran" w:date="2017-02-02T23:40:00Z">
            <w:r>
              <w:rPr>
                <w:noProof/>
                <w:webHidden/>
              </w:rPr>
              <w:t>8</w:t>
            </w:r>
            <w:r>
              <w:rPr>
                <w:noProof/>
                <w:webHidden/>
              </w:rPr>
              <w:fldChar w:fldCharType="end"/>
            </w:r>
            <w:r w:rsidRPr="005B5357">
              <w:rPr>
                <w:rStyle w:val="Hyperlink"/>
                <w:noProof/>
              </w:rPr>
              <w:fldChar w:fldCharType="end"/>
            </w:r>
          </w:ins>
        </w:p>
        <w:p w14:paraId="2FA499F3" w14:textId="057D9B9C" w:rsidR="00E124EB" w:rsidRDefault="00E124EB">
          <w:pPr>
            <w:pStyle w:val="TOC2"/>
            <w:tabs>
              <w:tab w:val="right" w:leader="dot" w:pos="9350"/>
            </w:tabs>
            <w:rPr>
              <w:ins w:id="43" w:author="Prabhvir Saran" w:date="2017-02-02T23:40:00Z"/>
              <w:rFonts w:eastAsiaTheme="minorEastAsia"/>
              <w:noProof/>
            </w:rPr>
          </w:pPr>
          <w:ins w:id="44" w:author="Prabhvir Saran" w:date="2017-02-02T23:40:00Z">
            <w:r w:rsidRPr="005B5357">
              <w:rPr>
                <w:rStyle w:val="Hyperlink"/>
                <w:noProof/>
              </w:rPr>
              <w:fldChar w:fldCharType="begin"/>
            </w:r>
            <w:r w:rsidRPr="005B5357">
              <w:rPr>
                <w:rStyle w:val="Hyperlink"/>
                <w:noProof/>
              </w:rPr>
              <w:instrText xml:space="preserve"> </w:instrText>
            </w:r>
            <w:r>
              <w:rPr>
                <w:noProof/>
              </w:rPr>
              <w:instrText>HYPERLINK \l "_Toc473842185"</w:instrText>
            </w:r>
            <w:r w:rsidRPr="005B5357">
              <w:rPr>
                <w:rStyle w:val="Hyperlink"/>
                <w:noProof/>
              </w:rPr>
              <w:instrText xml:space="preserve"> </w:instrText>
            </w:r>
            <w:r w:rsidRPr="005B5357">
              <w:rPr>
                <w:rStyle w:val="Hyperlink"/>
                <w:noProof/>
              </w:rPr>
              <w:fldChar w:fldCharType="separate"/>
            </w:r>
            <w:r w:rsidRPr="005B5357">
              <w:rPr>
                <w:rStyle w:val="Hyperlink"/>
                <w:noProof/>
              </w:rPr>
              <w:t>Functional Requirements</w:t>
            </w:r>
            <w:r>
              <w:rPr>
                <w:noProof/>
                <w:webHidden/>
              </w:rPr>
              <w:tab/>
            </w:r>
            <w:r>
              <w:rPr>
                <w:noProof/>
                <w:webHidden/>
              </w:rPr>
              <w:fldChar w:fldCharType="begin"/>
            </w:r>
            <w:r>
              <w:rPr>
                <w:noProof/>
                <w:webHidden/>
              </w:rPr>
              <w:instrText xml:space="preserve"> PAGEREF _Toc473842185 \h </w:instrText>
            </w:r>
          </w:ins>
          <w:r>
            <w:rPr>
              <w:noProof/>
              <w:webHidden/>
            </w:rPr>
          </w:r>
          <w:r>
            <w:rPr>
              <w:noProof/>
              <w:webHidden/>
            </w:rPr>
            <w:fldChar w:fldCharType="separate"/>
          </w:r>
          <w:ins w:id="45" w:author="Prabhvir Saran" w:date="2017-02-02T23:40:00Z">
            <w:r>
              <w:rPr>
                <w:noProof/>
                <w:webHidden/>
              </w:rPr>
              <w:t>8</w:t>
            </w:r>
            <w:r>
              <w:rPr>
                <w:noProof/>
                <w:webHidden/>
              </w:rPr>
              <w:fldChar w:fldCharType="end"/>
            </w:r>
            <w:r w:rsidRPr="005B5357">
              <w:rPr>
                <w:rStyle w:val="Hyperlink"/>
                <w:noProof/>
              </w:rPr>
              <w:fldChar w:fldCharType="end"/>
            </w:r>
          </w:ins>
        </w:p>
        <w:p w14:paraId="58B2D2F9" w14:textId="16FFC261" w:rsidR="00E124EB" w:rsidRDefault="00E124EB">
          <w:pPr>
            <w:pStyle w:val="TOC2"/>
            <w:tabs>
              <w:tab w:val="right" w:leader="dot" w:pos="9350"/>
            </w:tabs>
            <w:rPr>
              <w:ins w:id="46" w:author="Prabhvir Saran" w:date="2017-02-02T23:40:00Z"/>
              <w:rFonts w:eastAsiaTheme="minorEastAsia"/>
              <w:noProof/>
            </w:rPr>
          </w:pPr>
          <w:ins w:id="47" w:author="Prabhvir Saran" w:date="2017-02-02T23:40:00Z">
            <w:r w:rsidRPr="005B5357">
              <w:rPr>
                <w:rStyle w:val="Hyperlink"/>
                <w:noProof/>
              </w:rPr>
              <w:fldChar w:fldCharType="begin"/>
            </w:r>
            <w:r w:rsidRPr="005B5357">
              <w:rPr>
                <w:rStyle w:val="Hyperlink"/>
                <w:noProof/>
              </w:rPr>
              <w:instrText xml:space="preserve"> </w:instrText>
            </w:r>
            <w:r>
              <w:rPr>
                <w:noProof/>
              </w:rPr>
              <w:instrText>HYPERLINK \l "_Toc473842186"</w:instrText>
            </w:r>
            <w:r w:rsidRPr="005B5357">
              <w:rPr>
                <w:rStyle w:val="Hyperlink"/>
                <w:noProof/>
              </w:rPr>
              <w:instrText xml:space="preserve"> </w:instrText>
            </w:r>
            <w:r w:rsidRPr="005B5357">
              <w:rPr>
                <w:rStyle w:val="Hyperlink"/>
                <w:noProof/>
              </w:rPr>
              <w:fldChar w:fldCharType="separate"/>
            </w:r>
            <w:r w:rsidRPr="005B5357">
              <w:rPr>
                <w:rStyle w:val="Hyperlink"/>
                <w:noProof/>
              </w:rPr>
              <w:t>Work Plan</w:t>
            </w:r>
            <w:r>
              <w:rPr>
                <w:noProof/>
                <w:webHidden/>
              </w:rPr>
              <w:tab/>
            </w:r>
            <w:r>
              <w:rPr>
                <w:noProof/>
                <w:webHidden/>
              </w:rPr>
              <w:fldChar w:fldCharType="begin"/>
            </w:r>
            <w:r>
              <w:rPr>
                <w:noProof/>
                <w:webHidden/>
              </w:rPr>
              <w:instrText xml:space="preserve"> PAGEREF _Toc473842186 \h </w:instrText>
            </w:r>
          </w:ins>
          <w:r>
            <w:rPr>
              <w:noProof/>
              <w:webHidden/>
            </w:rPr>
          </w:r>
          <w:r>
            <w:rPr>
              <w:noProof/>
              <w:webHidden/>
            </w:rPr>
            <w:fldChar w:fldCharType="separate"/>
          </w:r>
          <w:ins w:id="48" w:author="Prabhvir Saran" w:date="2017-02-02T23:40:00Z">
            <w:r>
              <w:rPr>
                <w:noProof/>
                <w:webHidden/>
              </w:rPr>
              <w:t>9</w:t>
            </w:r>
            <w:r>
              <w:rPr>
                <w:noProof/>
                <w:webHidden/>
              </w:rPr>
              <w:fldChar w:fldCharType="end"/>
            </w:r>
            <w:r w:rsidRPr="005B5357">
              <w:rPr>
                <w:rStyle w:val="Hyperlink"/>
                <w:noProof/>
              </w:rPr>
              <w:fldChar w:fldCharType="end"/>
            </w:r>
          </w:ins>
        </w:p>
        <w:p w14:paraId="2CA4D823" w14:textId="25EB1E48" w:rsidR="00F911EF" w:rsidDel="00477C6C" w:rsidRDefault="00F911EF">
          <w:pPr>
            <w:pStyle w:val="TOC1"/>
            <w:tabs>
              <w:tab w:val="right" w:leader="dot" w:pos="9350"/>
            </w:tabs>
            <w:rPr>
              <w:del w:id="49" w:author="Prabhvir Saran" w:date="2017-02-02T23:02:00Z"/>
              <w:rFonts w:eastAsiaTheme="minorEastAsia"/>
              <w:noProof/>
            </w:rPr>
          </w:pPr>
          <w:del w:id="50" w:author="Prabhvir Saran" w:date="2017-02-02T23:02:00Z">
            <w:r w:rsidRPr="00477C6C" w:rsidDel="00477C6C">
              <w:rPr>
                <w:rPrChange w:id="51" w:author="Prabhvir Saran" w:date="2017-02-02T23:02:00Z">
                  <w:rPr>
                    <w:rStyle w:val="Hyperlink"/>
                    <w:noProof/>
                  </w:rPr>
                </w:rPrChange>
              </w:rPr>
              <w:delText>Milestone 2: Site Map and Page Design</w:delText>
            </w:r>
            <w:r w:rsidDel="00477C6C">
              <w:rPr>
                <w:noProof/>
                <w:webHidden/>
              </w:rPr>
              <w:tab/>
              <w:delText>1</w:delText>
            </w:r>
          </w:del>
        </w:p>
        <w:p w14:paraId="4B04738F" w14:textId="3A8F8E93" w:rsidR="00F911EF" w:rsidDel="00477C6C" w:rsidRDefault="00F911EF">
          <w:pPr>
            <w:pStyle w:val="TOC2"/>
            <w:tabs>
              <w:tab w:val="right" w:leader="dot" w:pos="9350"/>
            </w:tabs>
            <w:rPr>
              <w:del w:id="52" w:author="Prabhvir Saran" w:date="2017-02-02T23:02:00Z"/>
              <w:rFonts w:eastAsiaTheme="minorEastAsia"/>
              <w:noProof/>
            </w:rPr>
          </w:pPr>
          <w:del w:id="53" w:author="Prabhvir Saran" w:date="2017-02-02T23:02:00Z">
            <w:r w:rsidRPr="00477C6C" w:rsidDel="00477C6C">
              <w:rPr>
                <w:rPrChange w:id="54" w:author="Prabhvir Saran" w:date="2017-02-02T23:02:00Z">
                  <w:rPr>
                    <w:rStyle w:val="Hyperlink"/>
                    <w:noProof/>
                  </w:rPr>
                </w:rPrChange>
              </w:rPr>
              <w:delText xml:space="preserve">HEMA Sitemap </w:delText>
            </w:r>
            <w:r w:rsidDel="00477C6C">
              <w:rPr>
                <w:noProof/>
                <w:webHidden/>
              </w:rPr>
              <w:tab/>
              <w:delText>2</w:delText>
            </w:r>
          </w:del>
        </w:p>
        <w:p w14:paraId="04D21250" w14:textId="6F12F515" w:rsidR="00F911EF" w:rsidDel="00477C6C" w:rsidRDefault="00F911EF">
          <w:pPr>
            <w:pStyle w:val="TOC3"/>
            <w:tabs>
              <w:tab w:val="right" w:leader="dot" w:pos="9350"/>
            </w:tabs>
            <w:rPr>
              <w:del w:id="55" w:author="Prabhvir Saran" w:date="2017-02-02T23:02:00Z"/>
              <w:rFonts w:eastAsiaTheme="minorEastAsia"/>
              <w:noProof/>
            </w:rPr>
          </w:pPr>
          <w:del w:id="56" w:author="Prabhvir Saran" w:date="2017-02-02T23:02:00Z">
            <w:r w:rsidRPr="00477C6C" w:rsidDel="00477C6C">
              <w:rPr>
                <w:rPrChange w:id="57" w:author="Prabhvir Saran" w:date="2017-02-02T23:02:00Z">
                  <w:rPr>
                    <w:rStyle w:val="Hyperlink"/>
                    <w:noProof/>
                  </w:rPr>
                </w:rPrChange>
              </w:rPr>
              <w:delText>Home</w:delText>
            </w:r>
            <w:r w:rsidDel="00477C6C">
              <w:rPr>
                <w:noProof/>
                <w:webHidden/>
              </w:rPr>
              <w:tab/>
              <w:delText>2</w:delText>
            </w:r>
          </w:del>
        </w:p>
        <w:p w14:paraId="0A1546FB" w14:textId="1A1A939C" w:rsidR="00F911EF" w:rsidDel="00477C6C" w:rsidRDefault="00F911EF">
          <w:pPr>
            <w:pStyle w:val="TOC3"/>
            <w:tabs>
              <w:tab w:val="right" w:leader="dot" w:pos="9350"/>
            </w:tabs>
            <w:rPr>
              <w:del w:id="58" w:author="Prabhvir Saran" w:date="2017-02-02T23:02:00Z"/>
              <w:rFonts w:eastAsiaTheme="minorEastAsia"/>
              <w:noProof/>
            </w:rPr>
          </w:pPr>
          <w:del w:id="59" w:author="Prabhvir Saran" w:date="2017-02-02T23:02:00Z">
            <w:r w:rsidRPr="00477C6C" w:rsidDel="00477C6C">
              <w:rPr>
                <w:rPrChange w:id="60" w:author="Prabhvir Saran" w:date="2017-02-02T23:02:00Z">
                  <w:rPr>
                    <w:rStyle w:val="Hyperlink"/>
                    <w:noProof/>
                  </w:rPr>
                </w:rPrChange>
              </w:rPr>
              <w:delText>Page Layout</w:delText>
            </w:r>
            <w:r w:rsidDel="00477C6C">
              <w:rPr>
                <w:noProof/>
                <w:webHidden/>
              </w:rPr>
              <w:tab/>
              <w:delText>2</w:delText>
            </w:r>
          </w:del>
        </w:p>
        <w:p w14:paraId="6D50BC56" w14:textId="26B37C6C" w:rsidR="00F911EF" w:rsidDel="00477C6C" w:rsidRDefault="00F911EF">
          <w:pPr>
            <w:pStyle w:val="TOC3"/>
            <w:tabs>
              <w:tab w:val="right" w:leader="dot" w:pos="9350"/>
            </w:tabs>
            <w:rPr>
              <w:del w:id="61" w:author="Prabhvir Saran" w:date="2017-02-02T23:02:00Z"/>
              <w:rStyle w:val="Hyperlink"/>
              <w:noProof/>
            </w:rPr>
          </w:pPr>
          <w:del w:id="62" w:author="Prabhvir Saran" w:date="2017-02-02T23:02:00Z">
            <w:r w:rsidRPr="00477C6C" w:rsidDel="00477C6C">
              <w:rPr>
                <w:rPrChange w:id="63" w:author="Prabhvir Saran" w:date="2017-02-02T23:02:00Z">
                  <w:rPr>
                    <w:rStyle w:val="Hyperlink"/>
                    <w:noProof/>
                  </w:rPr>
                </w:rPrChange>
              </w:rPr>
              <w:delText>Color Scheme</w:delText>
            </w:r>
            <w:r w:rsidDel="00477C6C">
              <w:rPr>
                <w:noProof/>
                <w:webHidden/>
              </w:rPr>
              <w:tab/>
              <w:delText>5</w:delText>
            </w:r>
          </w:del>
        </w:p>
        <w:p w14:paraId="21F646CF" w14:textId="77777777" w:rsidR="009774A5" w:rsidRPr="009774A5" w:rsidDel="00477C6C" w:rsidRDefault="009774A5" w:rsidP="009774A5">
          <w:pPr>
            <w:rPr>
              <w:del w:id="64" w:author="Prabhvir Saran" w:date="2017-02-02T23:02:00Z"/>
              <w:noProof/>
            </w:rPr>
          </w:pPr>
        </w:p>
        <w:p w14:paraId="4D560F13" w14:textId="0A50A9E6" w:rsidR="00F911EF" w:rsidDel="00477C6C" w:rsidRDefault="00F911EF">
          <w:pPr>
            <w:pStyle w:val="TOC1"/>
            <w:tabs>
              <w:tab w:val="right" w:leader="dot" w:pos="9350"/>
            </w:tabs>
            <w:rPr>
              <w:del w:id="65" w:author="Prabhvir Saran" w:date="2017-02-02T23:02:00Z"/>
              <w:rFonts w:eastAsiaTheme="minorEastAsia"/>
              <w:noProof/>
            </w:rPr>
          </w:pPr>
          <w:del w:id="66" w:author="Prabhvir Saran" w:date="2017-02-02T23:02:00Z">
            <w:r w:rsidRPr="00477C6C" w:rsidDel="00477C6C">
              <w:rPr>
                <w:rPrChange w:id="67" w:author="Prabhvir Saran" w:date="2017-02-02T23:02:00Z">
                  <w:rPr>
                    <w:rStyle w:val="Hyperlink"/>
                    <w:noProof/>
                  </w:rPr>
                </w:rPrChange>
              </w:rPr>
              <w:delText>Appendix 1</w:delText>
            </w:r>
            <w:r w:rsidDel="00477C6C">
              <w:rPr>
                <w:noProof/>
                <w:webHidden/>
              </w:rPr>
              <w:tab/>
              <w:delText>6</w:delText>
            </w:r>
          </w:del>
        </w:p>
        <w:p w14:paraId="798D3207" w14:textId="07158778" w:rsidR="00F911EF" w:rsidDel="00477C6C" w:rsidRDefault="00F911EF">
          <w:pPr>
            <w:pStyle w:val="TOC2"/>
            <w:tabs>
              <w:tab w:val="right" w:leader="dot" w:pos="9350"/>
            </w:tabs>
            <w:rPr>
              <w:del w:id="68" w:author="Prabhvir Saran" w:date="2017-02-02T23:02:00Z"/>
              <w:rFonts w:eastAsiaTheme="minorEastAsia"/>
              <w:noProof/>
            </w:rPr>
          </w:pPr>
          <w:del w:id="69" w:author="Prabhvir Saran" w:date="2017-02-02T23:02:00Z">
            <w:r w:rsidRPr="00477C6C" w:rsidDel="00477C6C">
              <w:rPr>
                <w:rPrChange w:id="70" w:author="Prabhvir Saran" w:date="2017-02-02T23:02:00Z">
                  <w:rPr>
                    <w:rStyle w:val="Hyperlink"/>
                    <w:noProof/>
                  </w:rPr>
                </w:rPrChange>
              </w:rPr>
              <w:delText>Introduction</w:delText>
            </w:r>
            <w:r w:rsidDel="00477C6C">
              <w:rPr>
                <w:noProof/>
                <w:webHidden/>
              </w:rPr>
              <w:tab/>
              <w:delText>6</w:delText>
            </w:r>
          </w:del>
        </w:p>
        <w:p w14:paraId="38C5267D" w14:textId="2B11732E" w:rsidR="00F911EF" w:rsidDel="00477C6C" w:rsidRDefault="00F911EF">
          <w:pPr>
            <w:pStyle w:val="TOC2"/>
            <w:tabs>
              <w:tab w:val="right" w:leader="dot" w:pos="9350"/>
            </w:tabs>
            <w:rPr>
              <w:del w:id="71" w:author="Prabhvir Saran" w:date="2017-02-02T23:02:00Z"/>
              <w:rFonts w:eastAsiaTheme="minorEastAsia"/>
              <w:noProof/>
            </w:rPr>
          </w:pPr>
          <w:del w:id="72" w:author="Prabhvir Saran" w:date="2017-02-02T23:02:00Z">
            <w:r w:rsidRPr="00477C6C" w:rsidDel="00477C6C">
              <w:rPr>
                <w:rPrChange w:id="73" w:author="Prabhvir Saran" w:date="2017-02-02T23:02:00Z">
                  <w:rPr>
                    <w:rStyle w:val="Hyperlink"/>
                    <w:noProof/>
                  </w:rPr>
                </w:rPrChange>
              </w:rPr>
              <w:delText>About the website</w:delText>
            </w:r>
            <w:r w:rsidDel="00477C6C">
              <w:rPr>
                <w:noProof/>
                <w:webHidden/>
              </w:rPr>
              <w:tab/>
              <w:delText>6</w:delText>
            </w:r>
          </w:del>
        </w:p>
        <w:p w14:paraId="7E624B45" w14:textId="2C21DBB9" w:rsidR="00F911EF" w:rsidDel="00477C6C" w:rsidRDefault="00F911EF">
          <w:pPr>
            <w:pStyle w:val="TOC2"/>
            <w:tabs>
              <w:tab w:val="right" w:leader="dot" w:pos="9350"/>
            </w:tabs>
            <w:rPr>
              <w:del w:id="74" w:author="Prabhvir Saran" w:date="2017-02-02T23:02:00Z"/>
              <w:rFonts w:eastAsiaTheme="minorEastAsia"/>
              <w:noProof/>
            </w:rPr>
          </w:pPr>
          <w:del w:id="75" w:author="Prabhvir Saran" w:date="2017-02-02T23:02:00Z">
            <w:r w:rsidRPr="00477C6C" w:rsidDel="00477C6C">
              <w:rPr>
                <w:rPrChange w:id="76" w:author="Prabhvir Saran" w:date="2017-02-02T23:02:00Z">
                  <w:rPr>
                    <w:rStyle w:val="Hyperlink"/>
                    <w:noProof/>
                  </w:rPr>
                </w:rPrChange>
              </w:rPr>
              <w:delText>Functional Requirements</w:delText>
            </w:r>
            <w:r w:rsidDel="00477C6C">
              <w:rPr>
                <w:noProof/>
                <w:webHidden/>
              </w:rPr>
              <w:tab/>
              <w:delText>6</w:delText>
            </w:r>
          </w:del>
        </w:p>
        <w:p w14:paraId="1BEE894F" w14:textId="63B7FE65" w:rsidR="00F911EF" w:rsidDel="00477C6C" w:rsidRDefault="00F911EF">
          <w:pPr>
            <w:pStyle w:val="TOC2"/>
            <w:tabs>
              <w:tab w:val="right" w:leader="dot" w:pos="9350"/>
            </w:tabs>
            <w:rPr>
              <w:del w:id="77" w:author="Prabhvir Saran" w:date="2017-02-02T23:02:00Z"/>
              <w:rFonts w:eastAsiaTheme="minorEastAsia"/>
              <w:noProof/>
            </w:rPr>
          </w:pPr>
          <w:del w:id="78" w:author="Prabhvir Saran" w:date="2017-02-02T23:02:00Z">
            <w:r w:rsidRPr="00477C6C" w:rsidDel="00477C6C">
              <w:rPr>
                <w:rPrChange w:id="79" w:author="Prabhvir Saran" w:date="2017-02-02T23:02:00Z">
                  <w:rPr>
                    <w:rStyle w:val="Hyperlink"/>
                    <w:noProof/>
                  </w:rPr>
                </w:rPrChange>
              </w:rPr>
              <w:delText>Work Plan</w:delText>
            </w:r>
            <w:r w:rsidDel="00477C6C">
              <w:rPr>
                <w:noProof/>
                <w:webHidden/>
              </w:rPr>
              <w:tab/>
              <w:delText>7</w:delText>
            </w:r>
          </w:del>
        </w:p>
        <w:p w14:paraId="64ED3D0B" w14:textId="591FBB7F" w:rsidR="00EC6476" w:rsidRDefault="00EC6476">
          <w:pPr>
            <w:rPr>
              <w:ins w:id="80" w:author="Prabhvir Saran" w:date="2017-02-02T16:03:00Z"/>
            </w:rPr>
          </w:pPr>
          <w:ins w:id="81" w:author="Prabhvir Saran" w:date="2017-02-02T16:03:00Z">
            <w:r>
              <w:rPr>
                <w:b/>
                <w:bCs/>
                <w:noProof/>
              </w:rPr>
              <w:fldChar w:fldCharType="end"/>
            </w:r>
          </w:ins>
        </w:p>
        <w:customXmlInsRangeStart w:id="82" w:author="Prabhvir Saran" w:date="2017-02-02T16:03:00Z"/>
      </w:sdtContent>
    </w:sdt>
    <w:customXmlInsRangeEnd w:id="82"/>
    <w:p w14:paraId="2AEBD665" w14:textId="77777777" w:rsidR="00776164" w:rsidRDefault="00776164" w:rsidP="00776164">
      <w:pPr>
        <w:rPr>
          <w:sz w:val="36"/>
        </w:rPr>
      </w:pPr>
    </w:p>
    <w:p w14:paraId="348C9B23" w14:textId="77777777" w:rsidR="00776164" w:rsidRDefault="00776164" w:rsidP="00776164">
      <w:pPr>
        <w:rPr>
          <w:sz w:val="36"/>
        </w:rPr>
      </w:pPr>
    </w:p>
    <w:p w14:paraId="11285B45" w14:textId="77777777" w:rsidR="00776164" w:rsidRDefault="00776164" w:rsidP="00776164">
      <w:pPr>
        <w:rPr>
          <w:sz w:val="36"/>
        </w:rPr>
      </w:pPr>
    </w:p>
    <w:p w14:paraId="54421977" w14:textId="3C4AD080" w:rsidR="00776164" w:rsidRDefault="00776164" w:rsidP="00776164">
      <w:pPr>
        <w:rPr>
          <w:sz w:val="36"/>
        </w:rPr>
      </w:pPr>
    </w:p>
    <w:p w14:paraId="06D7DB4D" w14:textId="7848C3E9" w:rsidR="00776164" w:rsidRDefault="00776164" w:rsidP="00776164">
      <w:pPr>
        <w:rPr>
          <w:sz w:val="36"/>
        </w:rPr>
      </w:pPr>
    </w:p>
    <w:p w14:paraId="2204D01F" w14:textId="266D9990" w:rsidR="00776164" w:rsidDel="001665B5" w:rsidRDefault="00776164" w:rsidP="004161ED">
      <w:pPr>
        <w:pStyle w:val="Heading1"/>
        <w:rPr>
          <w:del w:id="83" w:author="Prabhvir Saran" w:date="2017-02-02T15:45:00Z"/>
          <w:sz w:val="36"/>
        </w:rPr>
      </w:pPr>
    </w:p>
    <w:p w14:paraId="55A8F43D" w14:textId="4DAEBA93" w:rsidR="001665B5" w:rsidRDefault="001665B5" w:rsidP="004161ED">
      <w:pPr>
        <w:rPr>
          <w:ins w:id="84" w:author="Prabhvir Saran" w:date="2017-02-02T15:57:00Z"/>
        </w:rPr>
      </w:pPr>
    </w:p>
    <w:p w14:paraId="43388141" w14:textId="69C36B02" w:rsidR="001665B5" w:rsidRDefault="001665B5" w:rsidP="004161ED">
      <w:pPr>
        <w:rPr>
          <w:ins w:id="85" w:author="Prabhvir Saran" w:date="2017-02-02T15:57:00Z"/>
        </w:rPr>
      </w:pPr>
    </w:p>
    <w:p w14:paraId="08ED281C" w14:textId="77777777" w:rsidR="001665B5" w:rsidRPr="004161ED" w:rsidRDefault="001665B5" w:rsidP="004161ED">
      <w:pPr>
        <w:rPr>
          <w:ins w:id="86" w:author="Prabhvir Saran" w:date="2017-02-02T15:57:00Z"/>
        </w:rPr>
      </w:pPr>
    </w:p>
    <w:p w14:paraId="2DB1031D" w14:textId="23E57984" w:rsidR="00776164" w:rsidDel="00EC6476" w:rsidRDefault="00776164" w:rsidP="004161ED">
      <w:pPr>
        <w:pStyle w:val="Heading1"/>
        <w:rPr>
          <w:del w:id="87" w:author="Prabhvir Saran" w:date="2017-02-02T15:45:00Z"/>
        </w:rPr>
      </w:pPr>
    </w:p>
    <w:p w14:paraId="4031A636" w14:textId="50A5CB34" w:rsidR="004161ED" w:rsidDel="001B77FC" w:rsidRDefault="004161ED" w:rsidP="004161ED">
      <w:pPr>
        <w:pStyle w:val="Heading1"/>
        <w:jc w:val="center"/>
        <w:rPr>
          <w:del w:id="88" w:author="Prabhvir Saran" w:date="2017-02-02T16:26:00Z"/>
          <w:b/>
          <w:sz w:val="14"/>
          <w:u w:val="single"/>
        </w:rPr>
      </w:pPr>
    </w:p>
    <w:p w14:paraId="03716BC0" w14:textId="313F60C5" w:rsidR="001B77FC" w:rsidRDefault="001B77FC">
      <w:pPr>
        <w:rPr>
          <w:ins w:id="89" w:author="Prabhvir Saran" w:date="2017-02-02T16:26:00Z"/>
        </w:rPr>
      </w:pPr>
    </w:p>
    <w:p w14:paraId="5460CA51" w14:textId="3120FBD9" w:rsidR="004161ED" w:rsidDel="001B77FC" w:rsidRDefault="004161ED" w:rsidP="004161ED">
      <w:pPr>
        <w:pStyle w:val="Heading1"/>
        <w:jc w:val="center"/>
        <w:rPr>
          <w:del w:id="90" w:author="Prabhvir Saran" w:date="2017-02-02T16:25:00Z"/>
          <w:rFonts w:asciiTheme="minorHAnsi" w:eastAsiaTheme="minorHAnsi" w:hAnsiTheme="minorHAnsi" w:cstheme="minorBidi"/>
          <w:color w:val="auto"/>
          <w:sz w:val="22"/>
          <w:szCs w:val="22"/>
        </w:rPr>
      </w:pPr>
    </w:p>
    <w:p w14:paraId="449A7FE6" w14:textId="2FBD7624" w:rsidR="001B77FC" w:rsidDel="005529B6" w:rsidRDefault="001B77FC" w:rsidP="005529B6">
      <w:pPr>
        <w:pStyle w:val="Heading1"/>
        <w:ind w:left="720" w:firstLine="720"/>
        <w:jc w:val="center"/>
        <w:rPr>
          <w:del w:id="91" w:author="Prabhvir Saran" w:date="2017-02-02T16:26:00Z"/>
          <w:rFonts w:asciiTheme="minorHAnsi" w:eastAsiaTheme="minorHAnsi" w:hAnsiTheme="minorHAnsi" w:cstheme="minorBidi"/>
          <w:color w:val="auto"/>
          <w:sz w:val="22"/>
          <w:szCs w:val="22"/>
        </w:rPr>
      </w:pPr>
    </w:p>
    <w:p w14:paraId="126A18A6" w14:textId="77777777" w:rsidR="005529B6" w:rsidRPr="005529B6" w:rsidRDefault="005529B6">
      <w:pPr>
        <w:rPr>
          <w:ins w:id="92" w:author="Prabhvir Saran" w:date="2017-02-02T22:45:00Z"/>
        </w:rPr>
        <w:pPrChange w:id="93" w:author="Prabhvir Saran" w:date="2017-02-02T22:45:00Z">
          <w:pPr>
            <w:pStyle w:val="Heading1"/>
            <w:jc w:val="center"/>
          </w:pPr>
        </w:pPrChange>
      </w:pPr>
    </w:p>
    <w:p w14:paraId="534DDB51" w14:textId="77777777" w:rsidR="00A1445E" w:rsidRPr="004161ED" w:rsidRDefault="00A1445E" w:rsidP="00A1445E">
      <w:pPr>
        <w:pStyle w:val="Heading1"/>
        <w:ind w:left="720" w:firstLine="720"/>
        <w:jc w:val="center"/>
        <w:rPr>
          <w:ins w:id="94" w:author="Prabhvir Saran" w:date="2017-02-02T23:24:00Z"/>
        </w:rPr>
      </w:pPr>
      <w:bookmarkStart w:id="95" w:name="_Toc473842175"/>
      <w:ins w:id="96" w:author="Prabhvir Saran" w:date="2017-02-02T23:24:00Z">
        <w:r w:rsidRPr="004161ED">
          <w:rPr>
            <w:b/>
            <w:sz w:val="44"/>
            <w:u w:val="single"/>
          </w:rPr>
          <w:lastRenderedPageBreak/>
          <w:t>Milestone 2: Site Map and Page Design</w:t>
        </w:r>
        <w:bookmarkEnd w:id="95"/>
      </w:ins>
    </w:p>
    <w:p w14:paraId="19251868" w14:textId="3F25FF3C" w:rsidR="005529B6" w:rsidRDefault="005529B6" w:rsidP="005529B6">
      <w:pPr>
        <w:pStyle w:val="Heading1"/>
        <w:ind w:left="720" w:firstLine="720"/>
        <w:jc w:val="center"/>
        <w:rPr>
          <w:ins w:id="97" w:author="Prabhvir Saran" w:date="2017-02-02T22:45:00Z"/>
          <w:b/>
          <w:sz w:val="44"/>
          <w:u w:val="single"/>
        </w:rPr>
      </w:pPr>
    </w:p>
    <w:p w14:paraId="485C5B13" w14:textId="77777777" w:rsidR="00A1445E" w:rsidRPr="004161ED" w:rsidRDefault="00A1445E" w:rsidP="00A1445E">
      <w:pPr>
        <w:pStyle w:val="Heading2"/>
        <w:rPr>
          <w:ins w:id="98" w:author="Prabhvir Saran" w:date="2017-02-02T23:24:00Z"/>
        </w:rPr>
      </w:pPr>
      <w:bookmarkStart w:id="99" w:name="_Toc473842176"/>
      <w:ins w:id="100" w:author="Prabhvir Saran" w:date="2017-02-02T23:24:00Z">
        <w:r w:rsidRPr="004161ED">
          <w:rPr>
            <w:sz w:val="32"/>
          </w:rPr>
          <w:t>Sitemap</w:t>
        </w:r>
        <w:bookmarkEnd w:id="99"/>
        <w:r w:rsidRPr="004161ED">
          <w:t xml:space="preserve"> </w:t>
        </w:r>
      </w:ins>
    </w:p>
    <w:p w14:paraId="5458728B" w14:textId="1A1EC81D" w:rsidR="005529B6" w:rsidRPr="005529B6" w:rsidRDefault="005529B6">
      <w:pPr>
        <w:rPr>
          <w:ins w:id="101" w:author="Prabhvir Saran" w:date="2017-02-02T16:48:00Z"/>
          <w:rPrChange w:id="102" w:author="Prabhvir Saran" w:date="2017-02-02T22:45:00Z">
            <w:rPr>
              <w:ins w:id="103" w:author="Prabhvir Saran" w:date="2017-02-02T16:48:00Z"/>
              <w:b/>
              <w:sz w:val="44"/>
              <w:u w:val="single"/>
            </w:rPr>
          </w:rPrChange>
        </w:rPr>
        <w:pPrChange w:id="104" w:author="Prabhvir Saran" w:date="2017-02-02T22:45:00Z">
          <w:pPr>
            <w:pStyle w:val="Heading1"/>
            <w:jc w:val="center"/>
          </w:pPr>
        </w:pPrChange>
      </w:pPr>
    </w:p>
    <w:bookmarkStart w:id="105" w:name="_Toc473839892"/>
    <w:bookmarkStart w:id="106" w:name="_Toc473840759"/>
    <w:bookmarkStart w:id="107" w:name="_Toc473842177"/>
    <w:p w14:paraId="6EC667E2" w14:textId="44871AA6" w:rsidR="00CE27D4" w:rsidRDefault="00717083" w:rsidP="0029077D">
      <w:pPr>
        <w:pStyle w:val="Heading1"/>
        <w:spacing w:line="360" w:lineRule="auto"/>
        <w:rPr>
          <w:ins w:id="108" w:author="Prabhvir Saran" w:date="2017-02-02T15:38:00Z"/>
          <w:b/>
          <w:color w:val="4472C4" w:themeColor="accent1"/>
          <w:sz w:val="40"/>
        </w:rPr>
      </w:pPr>
      <w:ins w:id="109" w:author="Prabhvir Saran" w:date="2017-02-02T15:37:00Z">
        <w:r w:rsidRPr="004161ED">
          <w:rPr>
            <w:noProof/>
          </w:rPr>
          <mc:AlternateContent>
            <mc:Choice Requires="wpg">
              <w:drawing>
                <wp:anchor distT="0" distB="0" distL="114300" distR="114300" simplePos="0" relativeHeight="251654144" behindDoc="0" locked="0" layoutInCell="1" allowOverlap="1" wp14:anchorId="4056CFE6" wp14:editId="1A7A3298">
                  <wp:simplePos x="0" y="0"/>
                  <wp:positionH relativeFrom="margin">
                    <wp:posOffset>-353833</wp:posOffset>
                  </wp:positionH>
                  <wp:positionV relativeFrom="paragraph">
                    <wp:posOffset>239616</wp:posOffset>
                  </wp:positionV>
                  <wp:extent cx="6838122" cy="2580198"/>
                  <wp:effectExtent l="0" t="0" r="20320" b="10795"/>
                  <wp:wrapNone/>
                  <wp:docPr id="23" name="Group 23"/>
                  <wp:cNvGraphicFramePr/>
                  <a:graphic xmlns:a="http://schemas.openxmlformats.org/drawingml/2006/main">
                    <a:graphicData uri="http://schemas.microsoft.com/office/word/2010/wordprocessingGroup">
                      <wpg:wgp>
                        <wpg:cNvGrpSpPr/>
                        <wpg:grpSpPr>
                          <a:xfrm>
                            <a:off x="0" y="0"/>
                            <a:ext cx="6838122" cy="2580198"/>
                            <a:chOff x="0" y="0"/>
                            <a:chExt cx="7100888" cy="2466975"/>
                          </a:xfrm>
                        </wpg:grpSpPr>
                        <wps:wsp>
                          <wps:cNvPr id="2" name="Text Box 2"/>
                          <wps:cNvSpPr txBox="1"/>
                          <wps:spPr>
                            <a:xfrm>
                              <a:off x="2595563" y="0"/>
                              <a:ext cx="1000125" cy="457200"/>
                            </a:xfrm>
                            <a:prstGeom prst="rect">
                              <a:avLst/>
                            </a:prstGeom>
                            <a:solidFill>
                              <a:schemeClr val="lt1"/>
                            </a:solidFill>
                            <a:ln w="6350">
                              <a:solidFill>
                                <a:prstClr val="black"/>
                              </a:solidFill>
                            </a:ln>
                          </wps:spPr>
                          <wps:txbx>
                            <w:txbxContent>
                              <w:p w14:paraId="389BBDD4" w14:textId="77777777" w:rsidR="00CE27D4" w:rsidRDefault="00CE27D4" w:rsidP="00CE27D4">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914400" y="957263"/>
                              <a:ext cx="1000125" cy="457200"/>
                            </a:xfrm>
                            <a:prstGeom prst="rect">
                              <a:avLst/>
                            </a:prstGeom>
                            <a:solidFill>
                              <a:schemeClr val="lt1"/>
                            </a:solidFill>
                            <a:ln w="6350">
                              <a:solidFill>
                                <a:prstClr val="black"/>
                              </a:solidFill>
                            </a:ln>
                          </wps:spPr>
                          <wps:txbx>
                            <w:txbxContent>
                              <w:p w14:paraId="0748E986" w14:textId="51382757" w:rsidR="00CE27D4" w:rsidRDefault="00CE27D4" w:rsidP="00CE27D4">
                                <w:pPr>
                                  <w:jc w:val="center"/>
                                </w:pPr>
                                <w:r>
                                  <w:t>H</w:t>
                                </w:r>
                                <w:ins w:id="110" w:author="Prabhvir Saran" w:date="2017-02-02T22:56:00Z">
                                  <w:r w:rsidR="00953782">
                                    <w:t>EMA</w:t>
                                  </w:r>
                                </w:ins>
                                <w:del w:id="111" w:author="Prabhvir Saran" w:date="2017-02-02T22:56:00Z">
                                  <w:r w:rsidDel="00953782">
                                    <w:delText>ema</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4310063" y="919163"/>
                              <a:ext cx="1000125" cy="457200"/>
                            </a:xfrm>
                            <a:prstGeom prst="rect">
                              <a:avLst/>
                            </a:prstGeom>
                            <a:solidFill>
                              <a:schemeClr val="lt1"/>
                            </a:solidFill>
                            <a:ln w="6350">
                              <a:solidFill>
                                <a:prstClr val="black"/>
                              </a:solidFill>
                            </a:ln>
                          </wps:spPr>
                          <wps:txbx>
                            <w:txbxContent>
                              <w:p w14:paraId="34F2A018" w14:textId="77777777" w:rsidR="00CE27D4" w:rsidRDefault="00CE27D4" w:rsidP="00CE27D4">
                                <w:pPr>
                                  <w:jc w:val="center"/>
                                </w:pPr>
                                <w: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6076950" y="938213"/>
                              <a:ext cx="1023938" cy="457200"/>
                            </a:xfrm>
                            <a:prstGeom prst="rect">
                              <a:avLst/>
                            </a:prstGeom>
                            <a:solidFill>
                              <a:schemeClr val="lt1"/>
                            </a:solidFill>
                            <a:ln w="6350">
                              <a:solidFill>
                                <a:prstClr val="black"/>
                              </a:solidFill>
                            </a:ln>
                          </wps:spPr>
                          <wps:txbx>
                            <w:txbxContent>
                              <w:p w14:paraId="73AA297D" w14:textId="4CFAEDB5" w:rsidR="00CE27D4" w:rsidRDefault="00CE27D4" w:rsidP="00CE27D4">
                                <w:pPr>
                                  <w:jc w:val="center"/>
                                </w:pPr>
                                <w:r>
                                  <w:t>Login/</w:t>
                                </w:r>
                                <w:ins w:id="112" w:author="Prabhvir Saran" w:date="2017-02-02T22:42:00Z">
                                  <w:r w:rsidR="005529B6">
                                    <w:t>Signup</w:t>
                                  </w:r>
                                </w:ins>
                                <w:del w:id="113" w:author="Prabhvir Saran" w:date="2017-02-02T22:42:00Z">
                                  <w:r w:rsidDel="005529B6">
                                    <w:delText>Register</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0" y="2009775"/>
                              <a:ext cx="1000125" cy="457200"/>
                            </a:xfrm>
                            <a:prstGeom prst="rect">
                              <a:avLst/>
                            </a:prstGeom>
                            <a:solidFill>
                              <a:schemeClr val="lt1"/>
                            </a:solidFill>
                            <a:ln w="6350">
                              <a:solidFill>
                                <a:prstClr val="black"/>
                              </a:solidFill>
                            </a:ln>
                          </wps:spPr>
                          <wps:txbx>
                            <w:txbxContent>
                              <w:p w14:paraId="329D20BF" w14:textId="77777777" w:rsidR="00CE27D4" w:rsidRDefault="00CE27D4" w:rsidP="00CE27D4">
                                <w:pPr>
                                  <w:jc w:val="center"/>
                                </w:pPr>
                                <w:r>
                                  <w:t>About Hema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1409700" y="2009775"/>
                              <a:ext cx="1000125" cy="457200"/>
                            </a:xfrm>
                            <a:prstGeom prst="rect">
                              <a:avLst/>
                            </a:prstGeom>
                            <a:solidFill>
                              <a:schemeClr val="lt1"/>
                            </a:solidFill>
                            <a:ln w="6350">
                              <a:solidFill>
                                <a:prstClr val="black"/>
                              </a:solidFill>
                            </a:ln>
                          </wps:spPr>
                          <wps:txbx>
                            <w:txbxContent>
                              <w:p w14:paraId="3E8DBE14" w14:textId="77777777" w:rsidR="00CE27D4" w:rsidRDefault="00CE27D4" w:rsidP="00CE27D4">
                                <w:pPr>
                                  <w:jc w:val="center"/>
                                </w:pPr>
                                <w:r>
                                  <w:t>Styles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2752725" y="1990725"/>
                              <a:ext cx="1000125" cy="457200"/>
                            </a:xfrm>
                            <a:prstGeom prst="rect">
                              <a:avLst/>
                            </a:prstGeom>
                            <a:solidFill>
                              <a:schemeClr val="lt1"/>
                            </a:solidFill>
                            <a:ln w="6350">
                              <a:solidFill>
                                <a:prstClr val="black"/>
                              </a:solidFill>
                            </a:ln>
                          </wps:spPr>
                          <wps:txbx>
                            <w:txbxContent>
                              <w:p w14:paraId="500BAFCC" w14:textId="77777777" w:rsidR="00CE27D4" w:rsidRDefault="00CE27D4" w:rsidP="00CE27D4">
                                <w:pPr>
                                  <w:jc w:val="center"/>
                                </w:pPr>
                                <w:r>
                                  <w:t>HEMA in BC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4095750" y="2000250"/>
                              <a:ext cx="1000125" cy="457200"/>
                            </a:xfrm>
                            <a:prstGeom prst="rect">
                              <a:avLst/>
                            </a:prstGeom>
                            <a:solidFill>
                              <a:schemeClr val="lt1"/>
                            </a:solidFill>
                            <a:ln w="6350">
                              <a:solidFill>
                                <a:prstClr val="black"/>
                              </a:solidFill>
                            </a:ln>
                          </wps:spPr>
                          <wps:txbx>
                            <w:txbxContent>
                              <w:p w14:paraId="76F91948" w14:textId="77777777" w:rsidR="00CE27D4" w:rsidRDefault="00CE27D4" w:rsidP="00CE27D4">
                                <w:pPr>
                                  <w:jc w:val="center"/>
                                </w:pPr>
                                <w: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5200650" y="1990725"/>
                              <a:ext cx="1000125" cy="457200"/>
                            </a:xfrm>
                            <a:prstGeom prst="rect">
                              <a:avLst/>
                            </a:prstGeom>
                            <a:solidFill>
                              <a:schemeClr val="lt1"/>
                            </a:solidFill>
                            <a:ln w="6350">
                              <a:solidFill>
                                <a:prstClr val="black"/>
                              </a:solidFill>
                            </a:ln>
                          </wps:spPr>
                          <wps:txbx>
                            <w:txbxContent>
                              <w:p w14:paraId="7193EBE0" w14:textId="77777777" w:rsidR="00CE27D4" w:rsidRDefault="00CE27D4" w:rsidP="00CE27D4">
                                <w:pPr>
                                  <w:jc w:val="center"/>
                                </w:pPr>
                                <w:r>
                                  <w:t>Meet the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bow Connector 15"/>
                          <wps:cNvCnPr/>
                          <wps:spPr>
                            <a:xfrm flipH="1">
                              <a:off x="1347788" y="247650"/>
                              <a:ext cx="1190625" cy="709613"/>
                            </a:xfrm>
                            <a:prstGeom prst="bentConnector3">
                              <a:avLst>
                                <a:gd name="adj1" fmla="val 9897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Elbow Connector 16"/>
                          <wps:cNvCnPr/>
                          <wps:spPr>
                            <a:xfrm>
                              <a:off x="3614738" y="152400"/>
                              <a:ext cx="3004820" cy="756920"/>
                            </a:xfrm>
                            <a:prstGeom prst="bentConnector3">
                              <a:avLst>
                                <a:gd name="adj1" fmla="val 10005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Elbow Connector 17"/>
                          <wps:cNvCnPr/>
                          <wps:spPr>
                            <a:xfrm>
                              <a:off x="3614738" y="328613"/>
                              <a:ext cx="1137920" cy="580707"/>
                            </a:xfrm>
                            <a:prstGeom prst="bentConnector3">
                              <a:avLst>
                                <a:gd name="adj1" fmla="val 10057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Elbow Connector 18"/>
                          <wps:cNvCnPr/>
                          <wps:spPr>
                            <a:xfrm flipH="1">
                              <a:off x="390525" y="1295400"/>
                              <a:ext cx="509588" cy="666750"/>
                            </a:xfrm>
                            <a:prstGeom prst="bentConnector3">
                              <a:avLst>
                                <a:gd name="adj1" fmla="val 10057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Elbow Connector 19"/>
                          <wps:cNvCnPr/>
                          <wps:spPr>
                            <a:xfrm>
                              <a:off x="1666875" y="1414463"/>
                              <a:ext cx="45719" cy="585787"/>
                            </a:xfrm>
                            <a:prstGeom prst="bentConnector3">
                              <a:avLst>
                                <a:gd name="adj1" fmla="val 10057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Elbow Connector 20"/>
                          <wps:cNvCnPr/>
                          <wps:spPr>
                            <a:xfrm>
                              <a:off x="1928813" y="1204913"/>
                              <a:ext cx="1190625" cy="794702"/>
                            </a:xfrm>
                            <a:prstGeom prst="bentConnector3">
                              <a:avLst>
                                <a:gd name="adj1" fmla="val 10083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Elbow Connector 21"/>
                          <wps:cNvCnPr/>
                          <wps:spPr>
                            <a:xfrm flipH="1">
                              <a:off x="4524375" y="1376363"/>
                              <a:ext cx="45719" cy="642937"/>
                            </a:xfrm>
                            <a:prstGeom prst="bentConnector3">
                              <a:avLst>
                                <a:gd name="adj1" fmla="val 10057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Elbow Connector 22"/>
                          <wps:cNvCnPr/>
                          <wps:spPr>
                            <a:xfrm>
                              <a:off x="5300663" y="1219200"/>
                              <a:ext cx="400050" cy="771525"/>
                            </a:xfrm>
                            <a:prstGeom prst="bentConnector3">
                              <a:avLst>
                                <a:gd name="adj1" fmla="val 101804"/>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056CFE6" id="Group 23" o:spid="_x0000_s1030" style="position:absolute;margin-left:-27.85pt;margin-top:18.85pt;width:538.45pt;height:203.15pt;z-index:251654144;mso-position-horizontal-relative:margin;mso-width-relative:margin;mso-height-relative:margin" coordsize="71008,24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">
                  <v:shape id="Text Box 2" o:spid="_x0000_s1031" type="#_x0000_t202" style="position:absolute;left:25955;width:1000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" fillcolor="white [3201]" strokeweight=".5pt">
                    <v:textbox>
                      <w:txbxContent>
                        <w:p w14:paraId="389BBDD4" w14:textId="77777777" w:rsidR="00CE27D4" w:rsidRDefault="00CE27D4" w:rsidP="00CE27D4">
                          <w:pPr>
                            <w:jc w:val="center"/>
                          </w:pPr>
                          <w:r>
                            <w:t>Home</w:t>
                          </w:r>
                        </w:p>
                      </w:txbxContent>
                    </v:textbox>
                  </v:shape>
                  <v:shape id="Text Box 4" o:spid="_x0000_s1032" type="#_x0000_t202" style="position:absolute;left:9144;top:9572;width:1000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" fillcolor="white [3201]" strokeweight=".5pt">
                    <v:textbox>
                      <w:txbxContent>
                        <w:p w14:paraId="0748E986" w14:textId="51382757" w:rsidR="00CE27D4" w:rsidRDefault="00CE27D4" w:rsidP="00CE27D4">
                          <w:pPr>
                            <w:jc w:val="center"/>
                          </w:pPr>
                          <w:r>
                            <w:t>H</w:t>
                          </w:r>
                          <w:ins w:id="125" w:author="Prabhvir Saran" w:date="2017-02-02T22:56:00Z">
                            <w:r w:rsidR="00953782">
                              <w:t>EMA</w:t>
                            </w:r>
                          </w:ins>
                          <w:del w:id="126" w:author="Prabhvir Saran" w:date="2017-02-02T22:56:00Z">
                            <w:r w:rsidDel="00953782">
                              <w:delText>ema</w:delText>
                            </w:r>
                          </w:del>
                        </w:p>
                      </w:txbxContent>
                    </v:textbox>
                  </v:shape>
                  <v:shape id="Text Box 5" o:spid="_x0000_s1033" type="#_x0000_t202" style="position:absolute;left:43100;top:9191;width:1000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" fillcolor="white [3201]" strokeweight=".5pt">
                    <v:textbox>
                      <w:txbxContent>
                        <w:p w14:paraId="34F2A018" w14:textId="77777777" w:rsidR="00CE27D4" w:rsidRDefault="00CE27D4" w:rsidP="00CE27D4">
                          <w:pPr>
                            <w:jc w:val="center"/>
                          </w:pPr>
                          <w:r>
                            <w:t>About us</w:t>
                          </w:r>
                        </w:p>
                      </w:txbxContent>
                    </v:textbox>
                  </v:shape>
                  <v:shape id="Text Box 6" o:spid="_x0000_s1034" type="#_x0000_t202" style="position:absolute;left:60769;top:9382;width:10239;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" fillcolor="white [3201]" strokeweight=".5pt">
                    <v:textbox>
                      <w:txbxContent>
                        <w:p w14:paraId="73AA297D" w14:textId="4CFAEDB5" w:rsidR="00CE27D4" w:rsidRDefault="00CE27D4" w:rsidP="00CE27D4">
                          <w:pPr>
                            <w:jc w:val="center"/>
                          </w:pPr>
                          <w:r>
                            <w:t>Login/</w:t>
                          </w:r>
                          <w:ins w:id="127" w:author="Prabhvir Saran" w:date="2017-02-02T22:42:00Z">
                            <w:r w:rsidR="005529B6">
                              <w:t>Signup</w:t>
                            </w:r>
                          </w:ins>
                          <w:del w:id="128" w:author="Prabhvir Saran" w:date="2017-02-02T22:42:00Z">
                            <w:r w:rsidDel="005529B6">
                              <w:delText>Register</w:delText>
                            </w:r>
                          </w:del>
                        </w:p>
                      </w:txbxContent>
                    </v:textbox>
                  </v:shape>
                  <v:shape id="Text Box 7" o:spid="_x0000_s1035" type="#_x0000_t202" style="position:absolute;top:20097;width:1000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" fillcolor="white [3201]" strokeweight=".5pt">
                    <v:textbox>
                      <w:txbxContent>
                        <w:p w14:paraId="329D20BF" w14:textId="77777777" w:rsidR="00CE27D4" w:rsidRDefault="00CE27D4" w:rsidP="00CE27D4">
                          <w:pPr>
                            <w:jc w:val="center"/>
                          </w:pPr>
                          <w:r>
                            <w:t>About Hema</w:t>
                          </w:r>
                        </w:p>
                      </w:txbxContent>
                    </v:textbox>
                  </v:shape>
                  <v:shape id="Text Box 8" o:spid="_x0000_s1036" type="#_x0000_t202" style="position:absolute;left:14097;top:20097;width:1000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" fillcolor="white [3201]" strokeweight=".5pt">
                    <v:textbox>
                      <w:txbxContent>
                        <w:p w14:paraId="3E8DBE14" w14:textId="77777777" w:rsidR="00CE27D4" w:rsidRDefault="00CE27D4" w:rsidP="00CE27D4">
                          <w:pPr>
                            <w:jc w:val="center"/>
                          </w:pPr>
                          <w:r>
                            <w:t>Styles</w:t>
                          </w:r>
                        </w:p>
                      </w:txbxContent>
                    </v:textbox>
                  </v:shape>
                  <v:shape id="Text Box 9" o:spid="_x0000_s1037" type="#_x0000_t202" style="position:absolute;left:27527;top:19907;width:1000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" fillcolor="white [3201]" strokeweight=".5pt">
                    <v:textbox>
                      <w:txbxContent>
                        <w:p w14:paraId="500BAFCC" w14:textId="77777777" w:rsidR="00CE27D4" w:rsidRDefault="00CE27D4" w:rsidP="00CE27D4">
                          <w:pPr>
                            <w:jc w:val="center"/>
                          </w:pPr>
                          <w:r>
                            <w:t>HEMA in BC</w:t>
                          </w:r>
                        </w:p>
                      </w:txbxContent>
                    </v:textbox>
                  </v:shape>
                  <v:shape id="Text Box 10" o:spid="_x0000_s1038" type="#_x0000_t202" style="position:absolute;left:40957;top:20002;width:1000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" fillcolor="white [3201]" strokeweight=".5pt">
                    <v:textbox>
                      <w:txbxContent>
                        <w:p w14:paraId="76F91948" w14:textId="77777777" w:rsidR="00CE27D4" w:rsidRDefault="00CE27D4" w:rsidP="00CE27D4">
                          <w:pPr>
                            <w:jc w:val="center"/>
                          </w:pPr>
                          <w:r>
                            <w:t>Contact</w:t>
                          </w:r>
                        </w:p>
                      </w:txbxContent>
                    </v:textbox>
                  </v:shape>
                  <v:shape id="Text Box 11" o:spid="_x0000_s1039" type="#_x0000_t202" style="position:absolute;left:52006;top:19907;width:1000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" fillcolor="white [3201]" strokeweight=".5pt">
                    <v:textbox>
                      <w:txbxContent>
                        <w:p w14:paraId="7193EBE0" w14:textId="77777777" w:rsidR="00CE27D4" w:rsidRDefault="00CE27D4" w:rsidP="00CE27D4">
                          <w:pPr>
                            <w:jc w:val="center"/>
                          </w:pPr>
                          <w:r>
                            <w:t>Meet the team</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40" type="#_x0000_t34" style="position:absolute;left:13477;top:2476;width:11907;height:709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" adj="21379" strokecolor="#4472c4 [3204]" strokeweight=".5pt">
                    <v:stroke endarrow="block"/>
                  </v:shape>
                  <v:shape id="Elbow Connector 16" o:spid="_x0000_s1041" type="#_x0000_t34" style="position:absolute;left:36147;top:1524;width:30048;height:75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" adj="21611" strokecolor="#4472c4 [3204]" strokeweight=".5pt">
                    <v:stroke endarrow="block"/>
                  </v:shape>
                  <v:shape id="Elbow Connector 17" o:spid="_x0000_s1042" type="#_x0000_t34" style="position:absolute;left:36147;top:3286;width:11379;height:580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" adj="21724" strokecolor="#4472c4 [3204]" strokeweight=".5pt">
                    <v:stroke endarrow="block"/>
                  </v:shape>
                  <v:shape id="Elbow Connector 18" o:spid="_x0000_s1043" type="#_x0000_t34" style="position:absolute;left:3905;top:12954;width:5096;height:666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" adj="21724" strokecolor="#4472c4 [3204]" strokeweight=".5pt">
                    <v:stroke endarrow="block"/>
                  </v:shape>
                  <v:shape id="Elbow Connector 19" o:spid="_x0000_s1044" type="#_x0000_t34" style="position:absolute;left:16668;top:14144;width:457;height:585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" adj="21724" strokecolor="#4472c4 [3204]" strokeweight=".5pt">
                    <v:stroke endarrow="block"/>
                  </v:shape>
                  <v:shape id="Elbow Connector 20" o:spid="_x0000_s1045" type="#_x0000_t34" style="position:absolute;left:19288;top:12049;width:11906;height:794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" adj="21779" strokecolor="#4472c4 [3204]" strokeweight=".5pt">
                    <v:stroke endarrow="block"/>
                  </v:shape>
                  <v:shape id="Elbow Connector 21" o:spid="_x0000_s1046" type="#_x0000_t34" style="position:absolute;left:45243;top:13763;width:457;height:643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" adj="21724" strokecolor="#4472c4 [3204]" strokeweight=".5pt">
                    <v:stroke endarrow="block"/>
                  </v:shape>
                  <v:shape id="Elbow Connector 22" o:spid="_x0000_s1047" type="#_x0000_t34" style="position:absolute;left:53006;top:12192;width:4001;height:771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" adj="21990" strokecolor="#4472c4 [3204]" strokeweight=".5pt">
                    <v:stroke endarrow="block"/>
                  </v:shape>
                  <w10:wrap anchorx="margin"/>
                </v:group>
              </w:pict>
            </mc:Fallback>
          </mc:AlternateContent>
        </w:r>
      </w:ins>
      <w:bookmarkEnd w:id="105"/>
      <w:bookmarkEnd w:id="106"/>
      <w:bookmarkEnd w:id="107"/>
    </w:p>
    <w:p w14:paraId="3A024865" w14:textId="77777777" w:rsidR="00CE27D4" w:rsidRDefault="00CE27D4" w:rsidP="0029077D">
      <w:pPr>
        <w:pStyle w:val="Heading1"/>
        <w:spacing w:line="360" w:lineRule="auto"/>
        <w:rPr>
          <w:ins w:id="114" w:author="Prabhvir Saran" w:date="2017-02-02T15:38:00Z"/>
          <w:b/>
          <w:color w:val="4472C4" w:themeColor="accent1"/>
          <w:sz w:val="40"/>
        </w:rPr>
      </w:pPr>
    </w:p>
    <w:p w14:paraId="0E69E9CC" w14:textId="77777777" w:rsidR="00CE27D4" w:rsidRDefault="00CE27D4" w:rsidP="0029077D">
      <w:pPr>
        <w:pStyle w:val="Heading1"/>
        <w:spacing w:line="360" w:lineRule="auto"/>
        <w:rPr>
          <w:ins w:id="115" w:author="Prabhvir Saran" w:date="2017-02-02T15:38:00Z"/>
          <w:b/>
          <w:color w:val="4472C4" w:themeColor="accent1"/>
          <w:sz w:val="40"/>
        </w:rPr>
      </w:pPr>
    </w:p>
    <w:p w14:paraId="40AD9E00" w14:textId="77777777" w:rsidR="00CE27D4" w:rsidRDefault="00CE27D4" w:rsidP="0029077D">
      <w:pPr>
        <w:pStyle w:val="Heading1"/>
        <w:spacing w:line="360" w:lineRule="auto"/>
        <w:rPr>
          <w:ins w:id="116" w:author="Prabhvir Saran" w:date="2017-02-02T15:38:00Z"/>
          <w:b/>
          <w:color w:val="4472C4" w:themeColor="accent1"/>
          <w:sz w:val="40"/>
        </w:rPr>
      </w:pPr>
    </w:p>
    <w:p w14:paraId="2EA24C7C" w14:textId="77777777" w:rsidR="006641F0" w:rsidRDefault="006641F0" w:rsidP="00CE27D4">
      <w:pPr>
        <w:pStyle w:val="Heading2"/>
        <w:rPr>
          <w:ins w:id="117" w:author="Prabhvir Saran" w:date="2017-02-02T15:47:00Z"/>
          <w:rFonts w:ascii="Calibri" w:hAnsi="Calibri" w:cs="Calibri"/>
          <w:b/>
          <w:bCs/>
          <w:color w:val="2F5496"/>
        </w:rPr>
      </w:pPr>
    </w:p>
    <w:p w14:paraId="101DFCCC" w14:textId="77777777" w:rsidR="00EC6476" w:rsidRDefault="00EC6476" w:rsidP="004161ED">
      <w:pPr>
        <w:pStyle w:val="Heading3"/>
        <w:rPr>
          <w:ins w:id="118" w:author="Prabhvir Saran" w:date="2017-02-02T16:05:00Z"/>
          <w:sz w:val="28"/>
          <w:u w:val="single"/>
        </w:rPr>
      </w:pPr>
    </w:p>
    <w:p w14:paraId="0C2719A3" w14:textId="77777777" w:rsidR="005529B6" w:rsidRDefault="005529B6">
      <w:pPr>
        <w:rPr>
          <w:ins w:id="119" w:author="Prabhvir Saran" w:date="2017-02-02T22:45:00Z"/>
        </w:rPr>
        <w:pPrChange w:id="120" w:author="Prabhvir Saran" w:date="2017-02-02T16:49:00Z">
          <w:pPr>
            <w:pStyle w:val="Heading3"/>
          </w:pPr>
        </w:pPrChange>
      </w:pPr>
    </w:p>
    <w:p w14:paraId="1C1A9965" w14:textId="054C3D08" w:rsidR="00903FA7" w:rsidRPr="00553070" w:rsidRDefault="005529B6">
      <w:pPr>
        <w:pStyle w:val="Heading3"/>
        <w:rPr>
          <w:ins w:id="121" w:author="Prabhvir Saran" w:date="2017-02-02T22:59:00Z"/>
          <w:sz w:val="26"/>
          <w:szCs w:val="26"/>
          <w:rPrChange w:id="122" w:author="Prabhvir Saran" w:date="2017-02-02T23:39:00Z">
            <w:rPr>
              <w:ins w:id="123" w:author="Prabhvir Saran" w:date="2017-02-02T22:59:00Z"/>
            </w:rPr>
          </w:rPrChange>
        </w:rPr>
      </w:pPr>
      <w:bookmarkStart w:id="124" w:name="_Toc473842178"/>
      <w:ins w:id="125" w:author="Prabhvir Saran" w:date="2017-02-02T22:43:00Z">
        <w:r w:rsidRPr="00553070">
          <w:rPr>
            <w:sz w:val="26"/>
            <w:szCs w:val="26"/>
            <w:rPrChange w:id="126" w:author="Prabhvir Saran" w:date="2017-02-02T23:39:00Z">
              <w:rPr/>
            </w:rPrChange>
          </w:rPr>
          <w:t>Site map explained</w:t>
        </w:r>
        <w:bookmarkEnd w:id="124"/>
        <w:r w:rsidRPr="00553070">
          <w:rPr>
            <w:sz w:val="26"/>
            <w:szCs w:val="26"/>
            <w:rPrChange w:id="127" w:author="Prabhvir Saran" w:date="2017-02-02T23:39:00Z">
              <w:rPr/>
            </w:rPrChange>
          </w:rPr>
          <w:t xml:space="preserve"> </w:t>
        </w:r>
      </w:ins>
    </w:p>
    <w:p w14:paraId="58CE117B" w14:textId="77777777" w:rsidR="00953782" w:rsidRPr="00953782" w:rsidRDefault="00953782">
      <w:pPr>
        <w:rPr>
          <w:ins w:id="128" w:author="Prabhvir Saran" w:date="2017-02-02T22:56:00Z"/>
          <w:rPrChange w:id="129" w:author="Prabhvir Saran" w:date="2017-02-02T22:59:00Z">
            <w:rPr>
              <w:ins w:id="130" w:author="Prabhvir Saran" w:date="2017-02-02T22:56:00Z"/>
            </w:rPr>
          </w:rPrChange>
        </w:rPr>
        <w:pPrChange w:id="131" w:author="Prabhvir Saran" w:date="2017-02-02T22:59:00Z">
          <w:pPr>
            <w:pStyle w:val="Heading3"/>
          </w:pPr>
        </w:pPrChange>
      </w:pPr>
    </w:p>
    <w:p w14:paraId="75EC4CD3" w14:textId="77777777" w:rsidR="00953782" w:rsidRPr="00553070" w:rsidRDefault="00953782">
      <w:pPr>
        <w:rPr>
          <w:ins w:id="132" w:author="Prabhvir Saran" w:date="2017-02-02T22:59:00Z"/>
          <w:rFonts w:cstheme="minorHAnsi"/>
          <w:rPrChange w:id="133" w:author="Prabhvir Saran" w:date="2017-02-02T23:38:00Z">
            <w:rPr>
              <w:ins w:id="134" w:author="Prabhvir Saran" w:date="2017-02-02T22:59:00Z"/>
            </w:rPr>
          </w:rPrChange>
        </w:rPr>
        <w:pPrChange w:id="135" w:author="Prabhvir Saran" w:date="2017-02-02T22:56:00Z">
          <w:pPr>
            <w:pStyle w:val="Heading3"/>
          </w:pPr>
        </w:pPrChange>
      </w:pPr>
      <w:ins w:id="136" w:author="Prabhvir Saran" w:date="2017-02-02T22:56:00Z">
        <w:r w:rsidRPr="00553070">
          <w:rPr>
            <w:rFonts w:cstheme="minorHAnsi"/>
            <w:sz w:val="24"/>
            <w:szCs w:val="24"/>
            <w:rPrChange w:id="137" w:author="Prabhvir Saran" w:date="2017-02-02T23:38:00Z">
              <w:rPr/>
            </w:rPrChange>
          </w:rPr>
          <w:t>Home</w:t>
        </w:r>
      </w:ins>
    </w:p>
    <w:p w14:paraId="580CFF53" w14:textId="6A1655F3" w:rsidR="00953782" w:rsidRPr="00553070" w:rsidRDefault="00953782">
      <w:pPr>
        <w:pStyle w:val="ListParagraph"/>
        <w:numPr>
          <w:ilvl w:val="0"/>
          <w:numId w:val="13"/>
        </w:numPr>
        <w:rPr>
          <w:ins w:id="138" w:author="Prabhvir Saran" w:date="2017-02-02T15:39:00Z"/>
          <w:rFonts w:cstheme="minorHAnsi"/>
          <w:sz w:val="24"/>
          <w:rPrChange w:id="139" w:author="Prabhvir Saran" w:date="2017-02-02T23:38:00Z">
            <w:rPr>
              <w:ins w:id="140" w:author="Prabhvir Saran" w:date="2017-02-02T15:39:00Z"/>
              <w:sz w:val="28"/>
            </w:rPr>
          </w:rPrChange>
        </w:rPr>
        <w:pPrChange w:id="141" w:author="Prabhvir Saran" w:date="2017-02-02T22:59:00Z">
          <w:pPr>
            <w:pStyle w:val="Heading3"/>
          </w:pPr>
        </w:pPrChange>
      </w:pPr>
      <w:ins w:id="142" w:author="Prabhvir Saran" w:date="2017-02-02T22:57:00Z">
        <w:r w:rsidRPr="00553070">
          <w:rPr>
            <w:rFonts w:cstheme="minorHAnsi"/>
            <w:sz w:val="24"/>
            <w:szCs w:val="24"/>
            <w:rPrChange w:id="143" w:author="Prabhvir Saran" w:date="2017-02-02T23:38:00Z">
              <w:rPr/>
            </w:rPrChange>
          </w:rPr>
          <w:t xml:space="preserve">The home page would have a picture representing HEMA, a quick </w:t>
        </w:r>
      </w:ins>
      <w:ins w:id="144" w:author="Prabhvir Saran" w:date="2017-02-02T22:58:00Z">
        <w:r w:rsidRPr="00553070">
          <w:rPr>
            <w:rFonts w:cstheme="minorHAnsi"/>
            <w:sz w:val="24"/>
            <w:szCs w:val="24"/>
            <w:rPrChange w:id="145" w:author="Prabhvir Saran" w:date="2017-02-02T23:38:00Z">
              <w:rPr/>
            </w:rPrChange>
          </w:rPr>
          <w:t xml:space="preserve">introduction and some facts about HEMA. </w:t>
        </w:r>
      </w:ins>
    </w:p>
    <w:p w14:paraId="74503960" w14:textId="2121BAD2" w:rsidR="00CE27D4" w:rsidRPr="00553070" w:rsidRDefault="00953782">
      <w:pPr>
        <w:rPr>
          <w:ins w:id="146" w:author="Prabhvir Saran" w:date="2017-02-02T15:39:00Z"/>
          <w:rFonts w:cstheme="minorHAnsi"/>
          <w:sz w:val="24"/>
          <w:szCs w:val="24"/>
          <w:rPrChange w:id="147" w:author="Prabhvir Saran" w:date="2017-02-02T23:38:00Z">
            <w:rPr>
              <w:ins w:id="148" w:author="Prabhvir Saran" w:date="2017-02-02T15:39:00Z"/>
            </w:rPr>
          </w:rPrChange>
        </w:rPr>
        <w:pPrChange w:id="149" w:author="Prabhvir Saran" w:date="2017-02-02T22:56:00Z">
          <w:pPr>
            <w:pStyle w:val="Heading4"/>
          </w:pPr>
        </w:pPrChange>
      </w:pPr>
      <w:ins w:id="150" w:author="Prabhvir Saran" w:date="2017-02-02T15:39:00Z">
        <w:r w:rsidRPr="00553070">
          <w:rPr>
            <w:rFonts w:cstheme="minorHAnsi"/>
            <w:sz w:val="24"/>
            <w:szCs w:val="24"/>
            <w:rPrChange w:id="151" w:author="Prabhvir Saran" w:date="2017-02-02T23:38:00Z">
              <w:rPr>
                <w:i w:val="0"/>
                <w:iCs w:val="0"/>
              </w:rPr>
            </w:rPrChange>
          </w:rPr>
          <w:t>HEMA</w:t>
        </w:r>
        <w:r w:rsidR="00CE27D4" w:rsidRPr="00553070">
          <w:rPr>
            <w:rFonts w:cstheme="minorHAnsi"/>
            <w:sz w:val="24"/>
            <w:szCs w:val="24"/>
            <w:rPrChange w:id="152" w:author="Prabhvir Saran" w:date="2017-02-02T23:38:00Z">
              <w:rPr>
                <w:i w:val="0"/>
                <w:iCs w:val="0"/>
              </w:rPr>
            </w:rPrChange>
          </w:rPr>
          <w:t xml:space="preserve"> (drop down menu, not an actual page)</w:t>
        </w:r>
      </w:ins>
    </w:p>
    <w:p w14:paraId="44B60F03" w14:textId="77777777" w:rsidR="00CE27D4" w:rsidRPr="00553070" w:rsidRDefault="00CE27D4" w:rsidP="00CE27D4">
      <w:pPr>
        <w:pStyle w:val="NormalWeb"/>
        <w:numPr>
          <w:ilvl w:val="0"/>
          <w:numId w:val="8"/>
        </w:numPr>
        <w:spacing w:before="0" w:beforeAutospacing="0" w:after="0" w:afterAutospacing="0"/>
        <w:textAlignment w:val="baseline"/>
        <w:rPr>
          <w:ins w:id="153" w:author="Prabhvir Saran" w:date="2017-02-02T15:39:00Z"/>
          <w:rFonts w:asciiTheme="minorHAnsi" w:hAnsiTheme="minorHAnsi" w:cstheme="minorHAnsi"/>
          <w:color w:val="000000"/>
          <w:rPrChange w:id="154" w:author="Prabhvir Saran" w:date="2017-02-02T23:38:00Z">
            <w:rPr>
              <w:ins w:id="155" w:author="Prabhvir Saran" w:date="2017-02-02T15:39:00Z"/>
              <w:rFonts w:ascii="Arial" w:hAnsi="Arial" w:cs="Arial"/>
              <w:color w:val="000000"/>
            </w:rPr>
          </w:rPrChange>
        </w:rPr>
      </w:pPr>
      <w:ins w:id="156" w:author="Prabhvir Saran" w:date="2017-02-02T15:39:00Z">
        <w:r w:rsidRPr="00553070">
          <w:rPr>
            <w:rFonts w:asciiTheme="minorHAnsi" w:hAnsiTheme="minorHAnsi" w:cstheme="minorHAnsi"/>
            <w:color w:val="000000"/>
            <w:rPrChange w:id="157" w:author="Prabhvir Saran" w:date="2017-02-02T23:38:00Z">
              <w:rPr>
                <w:rFonts w:ascii="Calibri" w:hAnsi="Calibri" w:cs="Calibri"/>
                <w:color w:val="000000"/>
              </w:rPr>
            </w:rPrChange>
          </w:rPr>
          <w:t>About HEMA</w:t>
        </w:r>
      </w:ins>
    </w:p>
    <w:p w14:paraId="176AB8BD" w14:textId="77777777" w:rsidR="00CE27D4" w:rsidRPr="00553070" w:rsidRDefault="00CE27D4" w:rsidP="00CE27D4">
      <w:pPr>
        <w:pStyle w:val="NormalWeb"/>
        <w:numPr>
          <w:ilvl w:val="1"/>
          <w:numId w:val="9"/>
        </w:numPr>
        <w:spacing w:before="0" w:beforeAutospacing="0" w:after="0" w:afterAutospacing="0"/>
        <w:textAlignment w:val="baseline"/>
        <w:rPr>
          <w:ins w:id="158" w:author="Prabhvir Saran" w:date="2017-02-02T15:39:00Z"/>
          <w:rFonts w:asciiTheme="minorHAnsi" w:hAnsiTheme="minorHAnsi" w:cstheme="minorHAnsi"/>
          <w:color w:val="000000"/>
          <w:rPrChange w:id="159" w:author="Prabhvir Saran" w:date="2017-02-02T23:38:00Z">
            <w:rPr>
              <w:ins w:id="160" w:author="Prabhvir Saran" w:date="2017-02-02T15:39:00Z"/>
              <w:rFonts w:ascii="Arial" w:hAnsi="Arial" w:cs="Arial"/>
              <w:color w:val="000000"/>
            </w:rPr>
          </w:rPrChange>
        </w:rPr>
      </w:pPr>
      <w:ins w:id="161" w:author="Prabhvir Saran" w:date="2017-02-02T15:39:00Z">
        <w:r w:rsidRPr="00553070">
          <w:rPr>
            <w:rFonts w:asciiTheme="minorHAnsi" w:hAnsiTheme="minorHAnsi" w:cstheme="minorHAnsi"/>
            <w:color w:val="000000"/>
            <w:rPrChange w:id="162" w:author="Prabhvir Saran" w:date="2017-02-02T23:38:00Z">
              <w:rPr>
                <w:rFonts w:ascii="Calibri" w:hAnsi="Calibri" w:cs="Calibri"/>
                <w:color w:val="000000"/>
              </w:rPr>
            </w:rPrChange>
          </w:rPr>
          <w:t>Brief overview of the history of modern HEMA and how it relates to historical arts</w:t>
        </w:r>
      </w:ins>
    </w:p>
    <w:p w14:paraId="743DEB8C" w14:textId="77777777" w:rsidR="00CE27D4" w:rsidRPr="00553070" w:rsidRDefault="00CE27D4" w:rsidP="00CE27D4">
      <w:pPr>
        <w:pStyle w:val="NormalWeb"/>
        <w:numPr>
          <w:ilvl w:val="1"/>
          <w:numId w:val="9"/>
        </w:numPr>
        <w:spacing w:before="0" w:beforeAutospacing="0" w:after="0" w:afterAutospacing="0"/>
        <w:textAlignment w:val="baseline"/>
        <w:rPr>
          <w:ins w:id="163" w:author="Prabhvir Saran" w:date="2017-02-02T15:39:00Z"/>
          <w:rFonts w:asciiTheme="minorHAnsi" w:hAnsiTheme="minorHAnsi" w:cstheme="minorHAnsi"/>
          <w:color w:val="000000"/>
          <w:rPrChange w:id="164" w:author="Prabhvir Saran" w:date="2017-02-02T23:38:00Z">
            <w:rPr>
              <w:ins w:id="165" w:author="Prabhvir Saran" w:date="2017-02-02T15:39:00Z"/>
              <w:rFonts w:ascii="Arial" w:hAnsi="Arial" w:cs="Arial"/>
              <w:color w:val="000000"/>
            </w:rPr>
          </w:rPrChange>
        </w:rPr>
      </w:pPr>
      <w:ins w:id="166" w:author="Prabhvir Saran" w:date="2017-02-02T15:39:00Z">
        <w:r w:rsidRPr="00553070">
          <w:rPr>
            <w:rFonts w:asciiTheme="minorHAnsi" w:hAnsiTheme="minorHAnsi" w:cstheme="minorHAnsi"/>
            <w:color w:val="000000"/>
            <w:rPrChange w:id="167" w:author="Prabhvir Saran" w:date="2017-02-02T23:38:00Z">
              <w:rPr>
                <w:rFonts w:ascii="Calibri" w:hAnsi="Calibri" w:cs="Calibri"/>
                <w:color w:val="000000"/>
              </w:rPr>
            </w:rPrChange>
          </w:rPr>
          <w:t>How Hema relates to and contrasts with Eastern Martial Arts as well as with Modern Martial Arts</w:t>
        </w:r>
      </w:ins>
    </w:p>
    <w:p w14:paraId="06823F3E" w14:textId="77777777" w:rsidR="00CE27D4" w:rsidRPr="00553070" w:rsidRDefault="00CE27D4" w:rsidP="00CE27D4">
      <w:pPr>
        <w:pStyle w:val="NormalWeb"/>
        <w:numPr>
          <w:ilvl w:val="0"/>
          <w:numId w:val="9"/>
        </w:numPr>
        <w:spacing w:before="0" w:beforeAutospacing="0" w:after="0" w:afterAutospacing="0"/>
        <w:textAlignment w:val="baseline"/>
        <w:rPr>
          <w:ins w:id="168" w:author="Prabhvir Saran" w:date="2017-02-02T15:39:00Z"/>
          <w:rFonts w:asciiTheme="minorHAnsi" w:hAnsiTheme="minorHAnsi" w:cstheme="minorHAnsi"/>
          <w:color w:val="000000"/>
          <w:rPrChange w:id="169" w:author="Prabhvir Saran" w:date="2017-02-02T23:38:00Z">
            <w:rPr>
              <w:ins w:id="170" w:author="Prabhvir Saran" w:date="2017-02-02T15:39:00Z"/>
              <w:rFonts w:ascii="Arial" w:hAnsi="Arial" w:cs="Arial"/>
              <w:color w:val="000000"/>
            </w:rPr>
          </w:rPrChange>
        </w:rPr>
      </w:pPr>
      <w:ins w:id="171" w:author="Prabhvir Saran" w:date="2017-02-02T15:39:00Z">
        <w:r w:rsidRPr="00553070">
          <w:rPr>
            <w:rFonts w:asciiTheme="minorHAnsi" w:hAnsiTheme="minorHAnsi" w:cstheme="minorHAnsi"/>
            <w:color w:val="000000"/>
            <w:rPrChange w:id="172" w:author="Prabhvir Saran" w:date="2017-02-02T23:38:00Z">
              <w:rPr>
                <w:rFonts w:ascii="Calibri" w:hAnsi="Calibri" w:cs="Calibri"/>
                <w:color w:val="000000"/>
              </w:rPr>
            </w:rPrChange>
          </w:rPr>
          <w:t xml:space="preserve">Styles </w:t>
        </w:r>
      </w:ins>
    </w:p>
    <w:p w14:paraId="4DC0D7DB" w14:textId="4D9EAA22" w:rsidR="00CE27D4" w:rsidRPr="00553070" w:rsidRDefault="00CE27D4" w:rsidP="00CE27D4">
      <w:pPr>
        <w:pStyle w:val="NormalWeb"/>
        <w:numPr>
          <w:ilvl w:val="1"/>
          <w:numId w:val="9"/>
        </w:numPr>
        <w:spacing w:before="0" w:beforeAutospacing="0" w:after="0" w:afterAutospacing="0"/>
        <w:textAlignment w:val="baseline"/>
        <w:rPr>
          <w:ins w:id="173" w:author="Prabhvir Saran" w:date="2017-02-02T23:28:00Z"/>
          <w:rFonts w:asciiTheme="minorHAnsi" w:hAnsiTheme="minorHAnsi" w:cstheme="minorHAnsi"/>
          <w:color w:val="000000"/>
          <w:rPrChange w:id="174" w:author="Prabhvir Saran" w:date="2017-02-02T23:38:00Z">
            <w:rPr>
              <w:ins w:id="175" w:author="Prabhvir Saran" w:date="2017-02-02T23:28:00Z"/>
              <w:rFonts w:ascii="Calibri" w:hAnsi="Calibri" w:cs="Calibri"/>
              <w:color w:val="000000"/>
            </w:rPr>
          </w:rPrChange>
        </w:rPr>
      </w:pPr>
      <w:ins w:id="176" w:author="Prabhvir Saran" w:date="2017-02-02T15:39:00Z">
        <w:r w:rsidRPr="00553070">
          <w:rPr>
            <w:rFonts w:asciiTheme="minorHAnsi" w:hAnsiTheme="minorHAnsi" w:cstheme="minorHAnsi"/>
            <w:color w:val="000000"/>
            <w:rPrChange w:id="177" w:author="Prabhvir Saran" w:date="2017-02-02T23:38:00Z">
              <w:rPr>
                <w:rFonts w:ascii="Calibri" w:hAnsi="Calibri" w:cs="Calibri"/>
                <w:color w:val="000000"/>
              </w:rPr>
            </w:rPrChange>
          </w:rPr>
          <w:t>Describes various disciplines using a div whose content changes based on user’s selection from a list, by def</w:t>
        </w:r>
        <w:r w:rsidR="006641F0" w:rsidRPr="00553070">
          <w:rPr>
            <w:rFonts w:asciiTheme="minorHAnsi" w:hAnsiTheme="minorHAnsi" w:cstheme="minorHAnsi"/>
            <w:color w:val="000000"/>
            <w:rPrChange w:id="178" w:author="Prabhvir Saran" w:date="2017-02-02T23:38:00Z">
              <w:rPr>
                <w:rFonts w:ascii="Calibri" w:hAnsi="Calibri" w:cs="Calibri"/>
                <w:color w:val="000000"/>
              </w:rPr>
            </w:rPrChange>
          </w:rPr>
          <w:t xml:space="preserve">ault gives a brief overview of </w:t>
        </w:r>
        <w:r w:rsidRPr="00553070">
          <w:rPr>
            <w:rFonts w:asciiTheme="minorHAnsi" w:hAnsiTheme="minorHAnsi" w:cstheme="minorHAnsi"/>
            <w:color w:val="000000"/>
            <w:rPrChange w:id="179" w:author="Prabhvir Saran" w:date="2017-02-02T23:38:00Z">
              <w:rPr>
                <w:rFonts w:ascii="Calibri" w:hAnsi="Calibri" w:cs="Calibri"/>
                <w:color w:val="000000"/>
              </w:rPr>
            </w:rPrChange>
          </w:rPr>
          <w:t xml:space="preserve">the different styles </w:t>
        </w:r>
      </w:ins>
    </w:p>
    <w:p w14:paraId="5AF1C280" w14:textId="77777777" w:rsidR="00C15E6D" w:rsidRPr="00553070" w:rsidRDefault="00C15E6D">
      <w:pPr>
        <w:pStyle w:val="NormalWeb"/>
        <w:spacing w:before="0" w:beforeAutospacing="0" w:after="0" w:afterAutospacing="0"/>
        <w:ind w:left="1440"/>
        <w:textAlignment w:val="baseline"/>
        <w:rPr>
          <w:ins w:id="180" w:author="Prabhvir Saran" w:date="2017-02-02T15:47:00Z"/>
          <w:rFonts w:asciiTheme="minorHAnsi" w:hAnsiTheme="minorHAnsi" w:cstheme="minorHAnsi"/>
          <w:color w:val="000000"/>
          <w:rPrChange w:id="181" w:author="Prabhvir Saran" w:date="2017-02-02T23:38:00Z">
            <w:rPr>
              <w:ins w:id="182" w:author="Prabhvir Saran" w:date="2017-02-02T15:47:00Z"/>
              <w:rFonts w:ascii="Arial" w:hAnsi="Arial" w:cs="Arial"/>
              <w:color w:val="000000"/>
            </w:rPr>
          </w:rPrChange>
        </w:rPr>
        <w:pPrChange w:id="183" w:author="Prabhvir Saran" w:date="2017-02-02T23:28:00Z">
          <w:pPr>
            <w:pStyle w:val="NormalWeb"/>
            <w:numPr>
              <w:ilvl w:val="1"/>
              <w:numId w:val="9"/>
            </w:numPr>
            <w:tabs>
              <w:tab w:val="num" w:pos="1440"/>
            </w:tabs>
            <w:spacing w:before="0" w:beforeAutospacing="0" w:after="0" w:afterAutospacing="0"/>
            <w:ind w:left="1440" w:hanging="360"/>
            <w:textAlignment w:val="baseline"/>
          </w:pPr>
        </w:pPrChange>
      </w:pPr>
    </w:p>
    <w:p w14:paraId="6B2BBE16" w14:textId="77777777" w:rsidR="006641F0" w:rsidRPr="00553070" w:rsidRDefault="006641F0" w:rsidP="004161ED">
      <w:pPr>
        <w:pStyle w:val="NormalWeb"/>
        <w:spacing w:before="0" w:beforeAutospacing="0" w:after="0" w:afterAutospacing="0"/>
        <w:ind w:left="1440"/>
        <w:textAlignment w:val="baseline"/>
        <w:rPr>
          <w:ins w:id="184" w:author="Prabhvir Saran" w:date="2017-02-02T15:39:00Z"/>
          <w:rFonts w:asciiTheme="minorHAnsi" w:hAnsiTheme="minorHAnsi" w:cstheme="minorHAnsi"/>
          <w:color w:val="000000"/>
          <w:rPrChange w:id="185" w:author="Prabhvir Saran" w:date="2017-02-02T23:38:00Z">
            <w:rPr>
              <w:ins w:id="186" w:author="Prabhvir Saran" w:date="2017-02-02T15:39:00Z"/>
              <w:rFonts w:ascii="Arial" w:hAnsi="Arial" w:cs="Arial"/>
              <w:color w:val="000000"/>
            </w:rPr>
          </w:rPrChange>
        </w:rPr>
      </w:pPr>
    </w:p>
    <w:p w14:paraId="7A25DE72" w14:textId="4BAA82A9" w:rsidR="00CE27D4" w:rsidRPr="00553070" w:rsidRDefault="006641F0" w:rsidP="00CE27D4">
      <w:pPr>
        <w:pStyle w:val="NormalWeb"/>
        <w:numPr>
          <w:ilvl w:val="0"/>
          <w:numId w:val="9"/>
        </w:numPr>
        <w:spacing w:before="0" w:beforeAutospacing="0" w:after="0" w:afterAutospacing="0"/>
        <w:textAlignment w:val="baseline"/>
        <w:rPr>
          <w:ins w:id="187" w:author="Prabhvir Saran" w:date="2017-02-02T15:39:00Z"/>
          <w:rFonts w:asciiTheme="minorHAnsi" w:hAnsiTheme="minorHAnsi" w:cstheme="minorHAnsi"/>
          <w:color w:val="000000"/>
          <w:rPrChange w:id="188" w:author="Prabhvir Saran" w:date="2017-02-02T23:38:00Z">
            <w:rPr>
              <w:ins w:id="189" w:author="Prabhvir Saran" w:date="2017-02-02T15:39:00Z"/>
              <w:rFonts w:ascii="Arial" w:hAnsi="Arial" w:cs="Arial"/>
              <w:color w:val="000000"/>
            </w:rPr>
          </w:rPrChange>
        </w:rPr>
      </w:pPr>
      <w:ins w:id="190" w:author="Prabhvir Saran" w:date="2017-02-02T15:39:00Z">
        <w:r w:rsidRPr="00553070">
          <w:rPr>
            <w:rFonts w:asciiTheme="minorHAnsi" w:hAnsiTheme="minorHAnsi" w:cstheme="minorHAnsi"/>
            <w:color w:val="000000"/>
            <w:rPrChange w:id="191" w:author="Prabhvir Saran" w:date="2017-02-02T23:38:00Z">
              <w:rPr>
                <w:rFonts w:ascii="Calibri" w:hAnsi="Calibri" w:cs="Calibri"/>
                <w:color w:val="000000"/>
              </w:rPr>
            </w:rPrChange>
          </w:rPr>
          <w:lastRenderedPageBreak/>
          <w:t>HEMA in BC</w:t>
        </w:r>
      </w:ins>
    </w:p>
    <w:p w14:paraId="19D3BF37" w14:textId="45B19BB3" w:rsidR="00CE27D4" w:rsidRPr="00553070" w:rsidRDefault="00CE27D4" w:rsidP="00CE27D4">
      <w:pPr>
        <w:pStyle w:val="NormalWeb"/>
        <w:numPr>
          <w:ilvl w:val="1"/>
          <w:numId w:val="9"/>
        </w:numPr>
        <w:spacing w:before="0" w:beforeAutospacing="0" w:after="160" w:afterAutospacing="0"/>
        <w:textAlignment w:val="baseline"/>
        <w:rPr>
          <w:ins w:id="192" w:author="Prabhvir Saran" w:date="2017-02-02T15:39:00Z"/>
          <w:rFonts w:asciiTheme="minorHAnsi" w:hAnsiTheme="minorHAnsi" w:cstheme="minorHAnsi"/>
          <w:color w:val="000000"/>
          <w:rPrChange w:id="193" w:author="Prabhvir Saran" w:date="2017-02-02T23:38:00Z">
            <w:rPr>
              <w:ins w:id="194" w:author="Prabhvir Saran" w:date="2017-02-02T15:39:00Z"/>
              <w:rFonts w:ascii="Arial" w:hAnsi="Arial" w:cs="Arial"/>
              <w:color w:val="000000"/>
            </w:rPr>
          </w:rPrChange>
        </w:rPr>
      </w:pPr>
      <w:ins w:id="195" w:author="Prabhvir Saran" w:date="2017-02-02T15:39:00Z">
        <w:r w:rsidRPr="00553070">
          <w:rPr>
            <w:rFonts w:asciiTheme="minorHAnsi" w:hAnsiTheme="minorHAnsi" w:cstheme="minorHAnsi"/>
            <w:color w:val="000000"/>
            <w:rPrChange w:id="196" w:author="Prabhvir Saran" w:date="2017-02-02T23:38:00Z">
              <w:rPr>
                <w:rFonts w:ascii="Calibri" w:hAnsi="Calibri" w:cs="Calibri"/>
                <w:color w:val="000000"/>
              </w:rPr>
            </w:rPrChange>
          </w:rPr>
          <w:t xml:space="preserve">A short list of local HEMA clubs, groups, schools </w:t>
        </w:r>
      </w:ins>
      <w:ins w:id="197" w:author="Prabhvir Saran" w:date="2017-02-02T23:28:00Z">
        <w:r w:rsidR="00D40537" w:rsidRPr="00553070">
          <w:rPr>
            <w:rFonts w:asciiTheme="minorHAnsi" w:hAnsiTheme="minorHAnsi" w:cstheme="minorHAnsi"/>
            <w:color w:val="000000"/>
            <w:rPrChange w:id="198" w:author="Prabhvir Saran" w:date="2017-02-02T23:38:00Z">
              <w:rPr>
                <w:rFonts w:ascii="Calibri" w:hAnsi="Calibri" w:cs="Calibri"/>
                <w:color w:val="000000"/>
              </w:rPr>
            </w:rPrChange>
          </w:rPr>
          <w:t>etc.</w:t>
        </w:r>
      </w:ins>
    </w:p>
    <w:p w14:paraId="6B5B67EF" w14:textId="77777777" w:rsidR="00CE27D4" w:rsidRPr="00553070" w:rsidRDefault="00CE27D4">
      <w:pPr>
        <w:rPr>
          <w:ins w:id="199" w:author="Prabhvir Saran" w:date="2017-02-02T15:39:00Z"/>
          <w:rFonts w:cstheme="minorHAnsi"/>
          <w:sz w:val="24"/>
          <w:szCs w:val="24"/>
          <w:rPrChange w:id="200" w:author="Prabhvir Saran" w:date="2017-02-02T23:38:00Z">
            <w:rPr>
              <w:ins w:id="201" w:author="Prabhvir Saran" w:date="2017-02-02T15:39:00Z"/>
              <w:rFonts w:ascii="Times New Roman" w:hAnsi="Times New Roman" w:cs="Times New Roman"/>
            </w:rPr>
          </w:rPrChange>
        </w:rPr>
        <w:pPrChange w:id="202" w:author="Prabhvir Saran" w:date="2017-02-02T22:56:00Z">
          <w:pPr>
            <w:pStyle w:val="Heading4"/>
          </w:pPr>
        </w:pPrChange>
      </w:pPr>
      <w:ins w:id="203" w:author="Prabhvir Saran" w:date="2017-02-02T15:39:00Z">
        <w:r w:rsidRPr="00553070">
          <w:rPr>
            <w:rFonts w:cstheme="minorHAnsi"/>
            <w:sz w:val="24"/>
            <w:szCs w:val="24"/>
            <w:rPrChange w:id="204" w:author="Prabhvir Saran" w:date="2017-02-02T23:38:00Z">
              <w:rPr>
                <w:i w:val="0"/>
                <w:iCs w:val="0"/>
              </w:rPr>
            </w:rPrChange>
          </w:rPr>
          <w:t>About us (drop down menu, not an actual page)</w:t>
        </w:r>
      </w:ins>
    </w:p>
    <w:p w14:paraId="2CAF3C8D" w14:textId="77777777" w:rsidR="00CE27D4" w:rsidRPr="00553070" w:rsidRDefault="00CE27D4" w:rsidP="00CE27D4">
      <w:pPr>
        <w:pStyle w:val="NormalWeb"/>
        <w:numPr>
          <w:ilvl w:val="0"/>
          <w:numId w:val="10"/>
        </w:numPr>
        <w:spacing w:before="0" w:beforeAutospacing="0" w:after="0" w:afterAutospacing="0"/>
        <w:textAlignment w:val="baseline"/>
        <w:rPr>
          <w:ins w:id="205" w:author="Prabhvir Saran" w:date="2017-02-02T15:39:00Z"/>
          <w:rFonts w:asciiTheme="minorHAnsi" w:hAnsiTheme="minorHAnsi" w:cstheme="minorHAnsi"/>
          <w:color w:val="000000"/>
          <w:rPrChange w:id="206" w:author="Prabhvir Saran" w:date="2017-02-02T23:38:00Z">
            <w:rPr>
              <w:ins w:id="207" w:author="Prabhvir Saran" w:date="2017-02-02T15:39:00Z"/>
              <w:rFonts w:ascii="Arial" w:hAnsi="Arial" w:cs="Arial"/>
              <w:color w:val="000000"/>
            </w:rPr>
          </w:rPrChange>
        </w:rPr>
      </w:pPr>
      <w:ins w:id="208" w:author="Prabhvir Saran" w:date="2017-02-02T15:39:00Z">
        <w:r w:rsidRPr="00553070">
          <w:rPr>
            <w:rFonts w:asciiTheme="minorHAnsi" w:hAnsiTheme="minorHAnsi" w:cstheme="minorHAnsi"/>
            <w:color w:val="000000"/>
            <w:rPrChange w:id="209" w:author="Prabhvir Saran" w:date="2017-02-02T23:38:00Z">
              <w:rPr>
                <w:rFonts w:ascii="Calibri" w:hAnsi="Calibri" w:cs="Calibri"/>
                <w:color w:val="000000"/>
              </w:rPr>
            </w:rPrChange>
          </w:rPr>
          <w:t>Contact (comments)</w:t>
        </w:r>
      </w:ins>
    </w:p>
    <w:p w14:paraId="59B2C975" w14:textId="77777777" w:rsidR="00CE27D4" w:rsidRPr="00553070" w:rsidRDefault="00CE27D4" w:rsidP="00CE27D4">
      <w:pPr>
        <w:pStyle w:val="NormalWeb"/>
        <w:numPr>
          <w:ilvl w:val="0"/>
          <w:numId w:val="10"/>
        </w:numPr>
        <w:spacing w:before="0" w:beforeAutospacing="0" w:after="160" w:afterAutospacing="0"/>
        <w:textAlignment w:val="baseline"/>
        <w:rPr>
          <w:ins w:id="210" w:author="Prabhvir Saran" w:date="2017-02-02T15:39:00Z"/>
          <w:rFonts w:asciiTheme="minorHAnsi" w:hAnsiTheme="minorHAnsi" w:cstheme="minorHAnsi"/>
          <w:color w:val="000000"/>
          <w:rPrChange w:id="211" w:author="Prabhvir Saran" w:date="2017-02-02T23:38:00Z">
            <w:rPr>
              <w:ins w:id="212" w:author="Prabhvir Saran" w:date="2017-02-02T15:39:00Z"/>
              <w:rFonts w:ascii="Arial" w:hAnsi="Arial" w:cs="Arial"/>
              <w:color w:val="000000"/>
            </w:rPr>
          </w:rPrChange>
        </w:rPr>
      </w:pPr>
      <w:ins w:id="213" w:author="Prabhvir Saran" w:date="2017-02-02T15:39:00Z">
        <w:r w:rsidRPr="00553070">
          <w:rPr>
            <w:rFonts w:asciiTheme="minorHAnsi" w:hAnsiTheme="minorHAnsi" w:cstheme="minorHAnsi"/>
            <w:color w:val="000000"/>
            <w:rPrChange w:id="214" w:author="Prabhvir Saran" w:date="2017-02-02T23:38:00Z">
              <w:rPr>
                <w:rFonts w:ascii="Calibri" w:hAnsi="Calibri" w:cs="Calibri"/>
                <w:color w:val="000000"/>
              </w:rPr>
            </w:rPrChange>
          </w:rPr>
          <w:t>Meet the team</w:t>
        </w:r>
      </w:ins>
    </w:p>
    <w:p w14:paraId="3AE77E59" w14:textId="6FDC53EC" w:rsidR="00CE27D4" w:rsidRPr="00553070" w:rsidRDefault="00CE27D4">
      <w:pPr>
        <w:rPr>
          <w:ins w:id="215" w:author="Prabhvir Saran" w:date="2017-02-02T15:57:00Z"/>
          <w:rFonts w:cstheme="minorHAnsi"/>
          <w:sz w:val="24"/>
          <w:szCs w:val="24"/>
          <w:rPrChange w:id="216" w:author="Prabhvir Saran" w:date="2017-02-02T23:38:00Z">
            <w:rPr>
              <w:ins w:id="217" w:author="Prabhvir Saran" w:date="2017-02-02T15:57:00Z"/>
            </w:rPr>
          </w:rPrChange>
        </w:rPr>
        <w:pPrChange w:id="218" w:author="Prabhvir Saran" w:date="2017-02-02T22:59:00Z">
          <w:pPr>
            <w:pStyle w:val="Heading4"/>
          </w:pPr>
        </w:pPrChange>
      </w:pPr>
      <w:ins w:id="219" w:author="Prabhvir Saran" w:date="2017-02-02T15:39:00Z">
        <w:r w:rsidRPr="00553070">
          <w:rPr>
            <w:rFonts w:cstheme="minorHAnsi"/>
            <w:sz w:val="24"/>
            <w:szCs w:val="24"/>
            <w:rPrChange w:id="220" w:author="Prabhvir Saran" w:date="2017-02-02T23:38:00Z">
              <w:rPr>
                <w:i w:val="0"/>
                <w:iCs w:val="0"/>
              </w:rPr>
            </w:rPrChange>
          </w:rPr>
          <w:t>Login/</w:t>
        </w:r>
      </w:ins>
      <w:ins w:id="221" w:author="Prabhvir Saran" w:date="2017-02-02T23:28:00Z">
        <w:r w:rsidR="00D40537" w:rsidRPr="00553070">
          <w:rPr>
            <w:rFonts w:cstheme="minorHAnsi"/>
            <w:sz w:val="24"/>
            <w:szCs w:val="24"/>
            <w:rPrChange w:id="222" w:author="Prabhvir Saran" w:date="2017-02-02T23:38:00Z">
              <w:rPr>
                <w:i w:val="0"/>
                <w:iCs w:val="0"/>
                <w:sz w:val="24"/>
                <w:szCs w:val="24"/>
              </w:rPr>
            </w:rPrChange>
          </w:rPr>
          <w:t>Signup</w:t>
        </w:r>
      </w:ins>
    </w:p>
    <w:p w14:paraId="2C7E29E1" w14:textId="311ADF68" w:rsidR="00CE27D4" w:rsidRPr="00553070" w:rsidRDefault="001665B5" w:rsidP="004161ED">
      <w:pPr>
        <w:pStyle w:val="ListParagraph"/>
        <w:numPr>
          <w:ilvl w:val="0"/>
          <w:numId w:val="11"/>
        </w:numPr>
        <w:rPr>
          <w:ins w:id="223" w:author="Prabhvir Saran" w:date="2017-02-02T22:43:00Z"/>
          <w:rFonts w:cstheme="minorHAnsi"/>
          <w:sz w:val="24"/>
          <w:szCs w:val="24"/>
          <w:rPrChange w:id="224" w:author="Prabhvir Saran" w:date="2017-02-02T23:38:00Z">
            <w:rPr>
              <w:ins w:id="225" w:author="Prabhvir Saran" w:date="2017-02-02T22:43:00Z"/>
              <w:sz w:val="24"/>
              <w:szCs w:val="24"/>
            </w:rPr>
          </w:rPrChange>
        </w:rPr>
      </w:pPr>
      <w:ins w:id="226" w:author="Prabhvir Saran" w:date="2017-02-02T15:57:00Z">
        <w:r w:rsidRPr="00553070">
          <w:rPr>
            <w:rFonts w:cstheme="minorHAnsi"/>
            <w:sz w:val="24"/>
            <w:szCs w:val="24"/>
            <w:rPrChange w:id="227" w:author="Prabhvir Saran" w:date="2017-02-02T23:38:00Z">
              <w:rPr>
                <w:sz w:val="24"/>
                <w:szCs w:val="24"/>
              </w:rPr>
            </w:rPrChange>
          </w:rPr>
          <w:t xml:space="preserve">The two buttons the top right hand corner will take the user to the </w:t>
        </w:r>
      </w:ins>
      <w:ins w:id="228" w:author="Prabhvir Saran" w:date="2017-02-02T15:58:00Z">
        <w:r w:rsidRPr="00553070">
          <w:rPr>
            <w:rFonts w:cstheme="minorHAnsi"/>
            <w:sz w:val="24"/>
            <w:szCs w:val="24"/>
            <w:rPrChange w:id="229" w:author="Prabhvir Saran" w:date="2017-02-02T23:38:00Z">
              <w:rPr>
                <w:sz w:val="24"/>
                <w:szCs w:val="24"/>
              </w:rPr>
            </w:rPrChange>
          </w:rPr>
          <w:t xml:space="preserve">Login / Signup page. This page will be divided in to two sections, the </w:t>
        </w:r>
      </w:ins>
      <w:ins w:id="230" w:author="Prabhvir Saran" w:date="2017-02-02T15:59:00Z">
        <w:r w:rsidRPr="00553070">
          <w:rPr>
            <w:rFonts w:cstheme="minorHAnsi"/>
            <w:sz w:val="24"/>
            <w:szCs w:val="24"/>
            <w:rPrChange w:id="231" w:author="Prabhvir Saran" w:date="2017-02-02T23:38:00Z">
              <w:rPr>
                <w:sz w:val="24"/>
                <w:szCs w:val="24"/>
              </w:rPr>
            </w:rPrChange>
          </w:rPr>
          <w:t xml:space="preserve">left site to login and the right side to signup. </w:t>
        </w:r>
      </w:ins>
    </w:p>
    <w:p w14:paraId="6EF97863" w14:textId="3457F40D" w:rsidR="005529B6" w:rsidRDefault="005529B6">
      <w:pPr>
        <w:pStyle w:val="ListParagraph"/>
        <w:rPr>
          <w:ins w:id="232" w:author="Prabhvir Saran" w:date="2017-02-02T22:44:00Z"/>
          <w:sz w:val="24"/>
          <w:szCs w:val="24"/>
        </w:rPr>
        <w:pPrChange w:id="233" w:author="Prabhvir Saran" w:date="2017-02-02T22:43:00Z">
          <w:pPr>
            <w:pStyle w:val="ListParagraph"/>
            <w:numPr>
              <w:numId w:val="11"/>
            </w:numPr>
            <w:ind w:hanging="360"/>
          </w:pPr>
        </w:pPrChange>
      </w:pPr>
    </w:p>
    <w:p w14:paraId="2D3A5FEE" w14:textId="337EF2B2" w:rsidR="005529B6" w:rsidRDefault="005529B6">
      <w:pPr>
        <w:pStyle w:val="ListParagraph"/>
        <w:rPr>
          <w:ins w:id="234" w:author="Prabhvir Saran" w:date="2017-02-02T22:44:00Z"/>
          <w:sz w:val="24"/>
          <w:szCs w:val="24"/>
        </w:rPr>
        <w:pPrChange w:id="235" w:author="Prabhvir Saran" w:date="2017-02-02T22:43:00Z">
          <w:pPr>
            <w:pStyle w:val="ListParagraph"/>
            <w:numPr>
              <w:numId w:val="11"/>
            </w:numPr>
            <w:ind w:hanging="360"/>
          </w:pPr>
        </w:pPrChange>
      </w:pPr>
    </w:p>
    <w:p w14:paraId="28316A36" w14:textId="77777777" w:rsidR="005529B6" w:rsidRPr="004161ED" w:rsidRDefault="005529B6">
      <w:pPr>
        <w:pStyle w:val="ListParagraph"/>
        <w:rPr>
          <w:ins w:id="236" w:author="Prabhvir Saran" w:date="2017-02-02T15:39:00Z"/>
          <w:sz w:val="24"/>
          <w:szCs w:val="24"/>
        </w:rPr>
        <w:pPrChange w:id="237" w:author="Prabhvir Saran" w:date="2017-02-02T22:43:00Z">
          <w:pPr>
            <w:pStyle w:val="ListParagraph"/>
            <w:numPr>
              <w:numId w:val="11"/>
            </w:numPr>
            <w:ind w:hanging="360"/>
          </w:pPr>
        </w:pPrChange>
      </w:pPr>
    </w:p>
    <w:p w14:paraId="76B083AE" w14:textId="5EDBAECF" w:rsidR="00EC6476" w:rsidRPr="00522B41" w:rsidRDefault="00B92D69">
      <w:pPr>
        <w:pStyle w:val="Heading2"/>
        <w:rPr>
          <w:ins w:id="238" w:author="Prabhvir Saran" w:date="2017-02-02T16:08:00Z"/>
          <w:sz w:val="32"/>
          <w:rPrChange w:id="239" w:author="Prabhvir Saran" w:date="2017-02-02T23:40:00Z">
            <w:rPr>
              <w:ins w:id="240" w:author="Prabhvir Saran" w:date="2017-02-02T16:08:00Z"/>
              <w:noProof/>
            </w:rPr>
          </w:rPrChange>
        </w:rPr>
        <w:pPrChange w:id="241" w:author="Prabhvir Saran" w:date="2017-02-02T23:40:00Z">
          <w:pPr/>
        </w:pPrChange>
      </w:pPr>
      <w:bookmarkStart w:id="242" w:name="_Toc473842179"/>
      <w:ins w:id="243" w:author="Prabhvir Saran" w:date="2017-02-02T23:01:00Z">
        <w:r w:rsidRPr="00522B41">
          <w:rPr>
            <w:sz w:val="32"/>
            <w:rPrChange w:id="244" w:author="Prabhvir Saran" w:date="2017-02-02T23:40:00Z">
              <w:rPr/>
            </w:rPrChange>
          </w:rPr>
          <w:t xml:space="preserve">Wireframe </w:t>
        </w:r>
      </w:ins>
      <w:ins w:id="245" w:author="Prabhvir Saran" w:date="2017-02-02T15:43:00Z">
        <w:r w:rsidR="00CE27D4" w:rsidRPr="00522B41">
          <w:rPr>
            <w:sz w:val="32"/>
            <w:rPrChange w:id="246" w:author="Prabhvir Saran" w:date="2017-02-02T23:40:00Z">
              <w:rPr/>
            </w:rPrChange>
          </w:rPr>
          <w:t>Page</w:t>
        </w:r>
      </w:ins>
      <w:ins w:id="247" w:author="Prabhvir Saran" w:date="2017-02-02T23:40:00Z">
        <w:r w:rsidR="00522B41">
          <w:rPr>
            <w:sz w:val="32"/>
          </w:rPr>
          <w:t xml:space="preserve"> Layouts</w:t>
        </w:r>
      </w:ins>
      <w:bookmarkEnd w:id="242"/>
      <w:ins w:id="248" w:author="Prabhvir Saran" w:date="2017-02-02T15:43:00Z">
        <w:r w:rsidR="00CE27D4" w:rsidRPr="00522B41">
          <w:rPr>
            <w:sz w:val="32"/>
            <w:rPrChange w:id="249" w:author="Prabhvir Saran" w:date="2017-02-02T23:40:00Z">
              <w:rPr/>
            </w:rPrChange>
          </w:rPr>
          <w:t xml:space="preserve"> </w:t>
        </w:r>
      </w:ins>
    </w:p>
    <w:p w14:paraId="2C6C12E5" w14:textId="0DD17EEF" w:rsidR="00CE27D4" w:rsidRDefault="00A3104A" w:rsidP="004161ED">
      <w:pPr>
        <w:rPr>
          <w:ins w:id="250" w:author="Prabhvir Saran" w:date="2017-02-02T15:39:00Z"/>
          <w:noProof/>
        </w:rPr>
      </w:pPr>
      <w:r>
        <w:rPr>
          <w:noProof/>
        </w:rPr>
        <mc:AlternateContent>
          <mc:Choice Requires="wpg">
            <w:drawing>
              <wp:anchor distT="0" distB="0" distL="114300" distR="114300" simplePos="0" relativeHeight="251661312" behindDoc="0" locked="0" layoutInCell="1" allowOverlap="1" wp14:anchorId="6D7E8DC4" wp14:editId="325FBF94">
                <wp:simplePos x="0" y="0"/>
                <wp:positionH relativeFrom="margin">
                  <wp:align>left</wp:align>
                </wp:positionH>
                <wp:positionV relativeFrom="paragraph">
                  <wp:posOffset>495935</wp:posOffset>
                </wp:positionV>
                <wp:extent cx="2971800" cy="3762375"/>
                <wp:effectExtent l="0" t="0" r="0" b="9525"/>
                <wp:wrapSquare wrapText="bothSides"/>
                <wp:docPr id="24" name="Group 24"/>
                <wp:cNvGraphicFramePr/>
                <a:graphic xmlns:a="http://schemas.openxmlformats.org/drawingml/2006/main">
                  <a:graphicData uri="http://schemas.microsoft.com/office/word/2010/wordprocessingGroup">
                    <wpg:wgp>
                      <wpg:cNvGrpSpPr/>
                      <wpg:grpSpPr>
                        <a:xfrm>
                          <a:off x="0" y="0"/>
                          <a:ext cx="2971800" cy="3762375"/>
                          <a:chOff x="0" y="0"/>
                          <a:chExt cx="2971800" cy="3762375"/>
                        </a:xfrm>
                      </wpg:grpSpPr>
                      <pic:pic xmlns:pic="http://schemas.openxmlformats.org/drawingml/2006/picture">
                        <pic:nvPicPr>
                          <pic:cNvPr id="1" name="image02.png"/>
                          <pic:cNvPicPr/>
                        </pic:nvPicPr>
                        <pic:blipFill rotWithShape="1">
                          <a:blip r:embed="rId9">
                            <a:extLst>
                              <a:ext uri="{28A0092B-C50C-407E-A947-70E740481C1C}">
                                <a14:useLocalDpi xmlns:a14="http://schemas.microsoft.com/office/drawing/2010/main" val="0"/>
                              </a:ext>
                            </a:extLst>
                          </a:blip>
                          <a:srcRect l="1814" t="4912" r="44456" b="2987"/>
                          <a:stretch/>
                        </pic:blipFill>
                        <pic:spPr bwMode="auto">
                          <a:xfrm>
                            <a:off x="0" y="0"/>
                            <a:ext cx="2971800" cy="3440430"/>
                          </a:xfrm>
                          <a:prstGeom prst="rect">
                            <a:avLst/>
                          </a:prstGeom>
                          <a:ln>
                            <a:noFill/>
                          </a:ln>
                          <a:extLst>
                            <a:ext uri="{53640926-AAD7-44D8-BBD7-CCE9431645EC}">
                              <a14:shadowObscured xmlns:a14="http://schemas.microsoft.com/office/drawing/2010/main"/>
                            </a:ext>
                          </a:extLst>
                        </pic:spPr>
                      </pic:pic>
                      <wps:wsp>
                        <wps:cNvPr id="12" name="Text Box 12"/>
                        <wps:cNvSpPr txBox="1"/>
                        <wps:spPr>
                          <a:xfrm>
                            <a:off x="0" y="3495675"/>
                            <a:ext cx="2971800" cy="266700"/>
                          </a:xfrm>
                          <a:prstGeom prst="rect">
                            <a:avLst/>
                          </a:prstGeom>
                          <a:solidFill>
                            <a:prstClr val="white"/>
                          </a:solidFill>
                          <a:ln>
                            <a:noFill/>
                          </a:ln>
                        </wps:spPr>
                        <wps:txbx>
                          <w:txbxContent>
                            <w:p w14:paraId="5852CC26" w14:textId="7F6C8432" w:rsidR="005D4B24" w:rsidRPr="006A3986" w:rsidRDefault="005D4B24">
                              <w:pPr>
                                <w:pStyle w:val="Caption"/>
                                <w:rPr>
                                  <w:noProof/>
                                </w:rPr>
                                <w:pPrChange w:id="251" w:author="Windows User" w:date="2017-02-02T17:59:00Z">
                                  <w:pPr/>
                                </w:pPrChange>
                              </w:pPr>
                              <w:ins w:id="252" w:author="Windows User" w:date="2017-02-02T17:59:00Z">
                                <w:r>
                                  <w:t xml:space="preserve">Home Page </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D7E8DC4" id="Group 24" o:spid="_x0000_s1048" style="position:absolute;margin-left:0;margin-top:39.05pt;width:234pt;height:296.25pt;z-index:251661312;mso-position-horizontal:left;mso-position-horizontal-relative:margin" coordsize="29718,376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02.png" o:spid="_x0000_s1049" type="#_x0000_t75" style="position:absolute;width:29718;height:34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">
                  <v:imagedata r:id="rId10" o:title="" croptop="3219f" cropbottom="1958f" cropleft="1189f" cropright="29135f"/>
                </v:shape>
                <v:shapetype id="_x0000_t202" coordsize="21600,21600" o:spt="202" path="m,l,21600r21600,l21600,xe">
                  <v:stroke joinstyle="miter"/>
                  <v:path gradientshapeok="t" o:connecttype="rect"/>
                </v:shapetype>
                <v:shape id="Text Box 12" o:spid="_x0000_s1050" type="#_x0000_t202" style="position:absolute;top:34956;width:2971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" stroked="f">
                  <v:textbox style="mso-fit-shape-to-text:t" inset="0,0,0,0">
                    <w:txbxContent>
                      <w:p w14:paraId="5852CC26" w14:textId="7F6C8432" w:rsidR="005D4B24" w:rsidRPr="006A3986" w:rsidRDefault="005D4B24">
                        <w:pPr>
                          <w:pStyle w:val="Caption"/>
                          <w:rPr>
                            <w:noProof/>
                          </w:rPr>
                          <w:pPrChange w:id="253" w:author="Windows User" w:date="2017-02-02T17:59:00Z">
                            <w:pPr/>
                          </w:pPrChange>
                        </w:pPr>
                        <w:ins w:id="254" w:author="Windows User" w:date="2017-02-02T17:59:00Z">
                          <w:r>
                            <w:t xml:space="preserve">Home Page </w:t>
                          </w:r>
                        </w:ins>
                      </w:p>
                    </w:txbxContent>
                  </v:textbox>
                </v:shape>
                <w10:wrap type="square" anchorx="margin"/>
              </v:group>
            </w:pict>
          </mc:Fallback>
        </mc:AlternateContent>
      </w:r>
      <w:r w:rsidR="00EF7EC8">
        <w:rPr>
          <w:noProof/>
        </w:rPr>
        <mc:AlternateContent>
          <mc:Choice Requires="wpg">
            <w:drawing>
              <wp:anchor distT="0" distB="0" distL="114300" distR="114300" simplePos="0" relativeHeight="251665408" behindDoc="0" locked="0" layoutInCell="1" allowOverlap="1" wp14:anchorId="4017600C" wp14:editId="38FF4791">
                <wp:simplePos x="0" y="0"/>
                <wp:positionH relativeFrom="column">
                  <wp:posOffset>3237230</wp:posOffset>
                </wp:positionH>
                <wp:positionV relativeFrom="paragraph">
                  <wp:posOffset>497563</wp:posOffset>
                </wp:positionV>
                <wp:extent cx="2937510" cy="3762375"/>
                <wp:effectExtent l="0" t="0" r="0" b="9525"/>
                <wp:wrapSquare wrapText="bothSides"/>
                <wp:docPr id="28" name="Group 28"/>
                <wp:cNvGraphicFramePr/>
                <a:graphic xmlns:a="http://schemas.openxmlformats.org/drawingml/2006/main">
                  <a:graphicData uri="http://schemas.microsoft.com/office/word/2010/wordprocessingGroup">
                    <wpg:wgp>
                      <wpg:cNvGrpSpPr/>
                      <wpg:grpSpPr>
                        <a:xfrm>
                          <a:off x="0" y="0"/>
                          <a:ext cx="2937510" cy="3762375"/>
                          <a:chOff x="0" y="0"/>
                          <a:chExt cx="2937510" cy="3762375"/>
                        </a:xfrm>
                      </wpg:grpSpPr>
                      <pic:pic xmlns:pic="http://schemas.openxmlformats.org/drawingml/2006/picture">
                        <pic:nvPicPr>
                          <pic:cNvPr id="3" name="image06.png" descr="C:\Users\bhagw\AppData\Local\Microsoft\Windows\INetCacheContent.Word\2.png"/>
                          <pic:cNvPicPr/>
                        </pic:nvPicPr>
                        <pic:blipFill rotWithShape="1">
                          <a:blip r:embed="rId11">
                            <a:extLst>
                              <a:ext uri="{28A0092B-C50C-407E-A947-70E740481C1C}">
                                <a14:useLocalDpi xmlns:a14="http://schemas.microsoft.com/office/drawing/2010/main" val="0"/>
                              </a:ext>
                            </a:extLst>
                          </a:blip>
                          <a:srcRect l="6720" t="4664" r="44903" b="3015"/>
                          <a:stretch/>
                        </pic:blipFill>
                        <pic:spPr bwMode="auto">
                          <a:xfrm>
                            <a:off x="0" y="0"/>
                            <a:ext cx="2937510" cy="3440430"/>
                          </a:xfrm>
                          <a:prstGeom prst="rect">
                            <a:avLst/>
                          </a:prstGeom>
                          <a:ln>
                            <a:noFill/>
                          </a:ln>
                          <a:extLst>
                            <a:ext uri="{53640926-AAD7-44D8-BBD7-CCE9431645EC}">
                              <a14:shadowObscured xmlns:a14="http://schemas.microsoft.com/office/drawing/2010/main"/>
                            </a:ext>
                          </a:extLst>
                        </pic:spPr>
                      </pic:pic>
                      <wps:wsp>
                        <wps:cNvPr id="27" name="Text Box 27"/>
                        <wps:cNvSpPr txBox="1"/>
                        <wps:spPr>
                          <a:xfrm>
                            <a:off x="0" y="3495675"/>
                            <a:ext cx="2937510" cy="266700"/>
                          </a:xfrm>
                          <a:prstGeom prst="rect">
                            <a:avLst/>
                          </a:prstGeom>
                          <a:solidFill>
                            <a:prstClr val="white"/>
                          </a:solidFill>
                          <a:ln>
                            <a:noFill/>
                          </a:ln>
                        </wps:spPr>
                        <wps:txbx>
                          <w:txbxContent>
                            <w:p w14:paraId="4CCA09F1" w14:textId="4FEE0F85" w:rsidR="005D4B24" w:rsidRPr="002B6948" w:rsidRDefault="005D4B24">
                              <w:pPr>
                                <w:pStyle w:val="Caption"/>
                                <w:rPr>
                                  <w:noProof/>
                                </w:rPr>
                                <w:pPrChange w:id="255" w:author="Windows User" w:date="2017-02-02T18:00:00Z">
                                  <w:pPr/>
                                </w:pPrChange>
                              </w:pPr>
                              <w:ins w:id="256" w:author="Windows User" w:date="2017-02-02T18:00:00Z">
                                <w:r>
                                  <w:t xml:space="preserve">About HEMA Page </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017600C" id="Group 28" o:spid="_x0000_s1051" style="position:absolute;margin-left:254.9pt;margin-top:39.2pt;width:231.3pt;height:296.25pt;z-index:251665408" coordsize="29375,376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">
                <v:shape id="image06.png" o:spid="_x0000_s1052" type="#_x0000_t75" style="position:absolute;width:29375;height:34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">
                  <v:imagedata r:id="rId12" o:title="2" croptop="3057f" cropbottom="1976f" cropleft="4404f" cropright="29428f"/>
                </v:shape>
                <v:shape id="Text Box 27" o:spid="_x0000_s1053" type="#_x0000_t202" style="position:absolute;top:34956;width:2937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" stroked="f">
                  <v:textbox style="mso-fit-shape-to-text:t" inset="0,0,0,0">
                    <w:txbxContent>
                      <w:p w14:paraId="4CCA09F1" w14:textId="4FEE0F85" w:rsidR="005D4B24" w:rsidRPr="002B6948" w:rsidRDefault="005D4B24">
                        <w:pPr>
                          <w:pStyle w:val="Caption"/>
                          <w:rPr>
                            <w:noProof/>
                          </w:rPr>
                          <w:pPrChange w:id="257" w:author="Windows User" w:date="2017-02-02T18:00:00Z">
                            <w:pPr/>
                          </w:pPrChange>
                        </w:pPr>
                        <w:ins w:id="258" w:author="Windows User" w:date="2017-02-02T18:00:00Z">
                          <w:r>
                            <w:t xml:space="preserve">About HEMA Page </w:t>
                          </w:r>
                        </w:ins>
                      </w:p>
                    </w:txbxContent>
                  </v:textbox>
                </v:shape>
                <w10:wrap type="square"/>
              </v:group>
            </w:pict>
          </mc:Fallback>
        </mc:AlternateContent>
      </w:r>
      <w:ins w:id="259" w:author="Prabhvir Saran" w:date="2017-02-02T16:09:00Z">
        <w:r w:rsidR="006E7AC6">
          <w:rPr>
            <w:noProof/>
          </w:rPr>
          <w:t xml:space="preserve"> </w:t>
        </w:r>
      </w:ins>
    </w:p>
    <w:p w14:paraId="4BCD294A" w14:textId="137885AE" w:rsidR="006E7AC6" w:rsidRDefault="00167652" w:rsidP="004161ED">
      <w:pPr>
        <w:rPr>
          <w:ins w:id="260" w:author="Prabhvir Saran" w:date="2017-02-02T16:10:00Z"/>
          <w:noProof/>
        </w:rPr>
      </w:pPr>
      <w:r>
        <w:rPr>
          <w:noProof/>
        </w:rPr>
        <w:lastRenderedPageBreak/>
        <mc:AlternateContent>
          <mc:Choice Requires="wpg">
            <w:drawing>
              <wp:anchor distT="0" distB="0" distL="114300" distR="114300" simplePos="0" relativeHeight="251681792" behindDoc="0" locked="0" layoutInCell="1" allowOverlap="1" wp14:anchorId="0BC5ADAE" wp14:editId="36338855">
                <wp:simplePos x="0" y="0"/>
                <wp:positionH relativeFrom="column">
                  <wp:posOffset>3192145</wp:posOffset>
                </wp:positionH>
                <wp:positionV relativeFrom="paragraph">
                  <wp:posOffset>4147820</wp:posOffset>
                </wp:positionV>
                <wp:extent cx="2976880" cy="3857625"/>
                <wp:effectExtent l="0" t="0" r="0" b="9525"/>
                <wp:wrapSquare wrapText="bothSides"/>
                <wp:docPr id="460" name="Group 460"/>
                <wp:cNvGraphicFramePr/>
                <a:graphic xmlns:a="http://schemas.openxmlformats.org/drawingml/2006/main">
                  <a:graphicData uri="http://schemas.microsoft.com/office/word/2010/wordprocessingGroup">
                    <wpg:wgp>
                      <wpg:cNvGrpSpPr/>
                      <wpg:grpSpPr>
                        <a:xfrm>
                          <a:off x="0" y="0"/>
                          <a:ext cx="2976880" cy="3857625"/>
                          <a:chOff x="0" y="0"/>
                          <a:chExt cx="2976880" cy="3857625"/>
                        </a:xfrm>
                      </wpg:grpSpPr>
                      <pic:pic xmlns:pic="http://schemas.openxmlformats.org/drawingml/2006/picture">
                        <pic:nvPicPr>
                          <pic:cNvPr id="30" name="image13.png" descr="https://lh5.googleusercontent.com/Tla5F-F5HHSWq_w-buY_KF4xiw60fb5hUT9D5u9r1AlDeajpTk5r28zHVoCM1INWJeIG7Zz43X8RCC0mk1JqKqHHTv2pOUhfIcFWnErFx5Dygm6Pbn9ivyyR14l0Si5LQeWh70ZE"/>
                          <pic:cNvPicPr/>
                        </pic:nvPicPr>
                        <pic:blipFill rotWithShape="1">
                          <a:blip r:embed="rId13">
                            <a:extLst>
                              <a:ext uri="{28A0092B-C50C-407E-A947-70E740481C1C}">
                                <a14:useLocalDpi xmlns:a14="http://schemas.microsoft.com/office/drawing/2010/main" val="0"/>
                              </a:ext>
                            </a:extLst>
                          </a:blip>
                          <a:srcRect l="1824" t="4699" r="44317" b="2960"/>
                          <a:stretch/>
                        </pic:blipFill>
                        <pic:spPr bwMode="auto">
                          <a:xfrm>
                            <a:off x="0" y="0"/>
                            <a:ext cx="2976880" cy="3529330"/>
                          </a:xfrm>
                          <a:prstGeom prst="rect">
                            <a:avLst/>
                          </a:prstGeom>
                          <a:ln>
                            <a:noFill/>
                          </a:ln>
                          <a:extLst>
                            <a:ext uri="{53640926-AAD7-44D8-BBD7-CCE9431645EC}">
                              <a14:shadowObscured xmlns:a14="http://schemas.microsoft.com/office/drawing/2010/main"/>
                            </a:ext>
                          </a:extLst>
                        </pic:spPr>
                      </pic:pic>
                      <wps:wsp>
                        <wps:cNvPr id="458" name="Text Box 458"/>
                        <wps:cNvSpPr txBox="1"/>
                        <wps:spPr>
                          <a:xfrm>
                            <a:off x="0" y="3590925"/>
                            <a:ext cx="2976880" cy="266700"/>
                          </a:xfrm>
                          <a:prstGeom prst="rect">
                            <a:avLst/>
                          </a:prstGeom>
                          <a:solidFill>
                            <a:prstClr val="white"/>
                          </a:solidFill>
                          <a:ln>
                            <a:noFill/>
                          </a:ln>
                        </wps:spPr>
                        <wps:txbx>
                          <w:txbxContent>
                            <w:p w14:paraId="1957A743" w14:textId="76FEE144" w:rsidR="00EF572A" w:rsidRPr="00993766" w:rsidRDefault="00EF572A">
                              <w:pPr>
                                <w:pStyle w:val="Caption"/>
                                <w:rPr>
                                  <w:noProof/>
                                </w:rPr>
                                <w:pPrChange w:id="261" w:author="Windows User" w:date="2017-02-02T18:02:00Z">
                                  <w:pPr/>
                                </w:pPrChange>
                              </w:pPr>
                              <w:ins w:id="262" w:author="Windows User" w:date="2017-02-02T18:02:00Z">
                                <w:r>
                                  <w:t xml:space="preserve">Meet the team Page </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BC5ADAE" id="Group 460" o:spid="_x0000_s1054" style="position:absolute;margin-left:251.35pt;margin-top:326.6pt;width:234.4pt;height:303.75pt;z-index:251681792" coordsize="29768,385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">
                <v:shape id="image13.png" o:spid="_x0000_s1055" type="#_x0000_t75" alt="https://lh5.googleusercontent.com/Tla5F-F5HHSWq_w-buY_KF4xiw60fb5hUT9D5u9r1AlDeajpTk5r28zHVoCM1INWJeIG7Zz43X8RCC0mk1JqKqHHTv2pOUhfIcFWnErFx5Dygm6Pbn9ivyyR14l0Si5LQeWh70ZE" style="position:absolute;width:29768;height:352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">
                  <v:imagedata r:id="rId14" o:title="Tla5F-F5HHSWq_w-buY_KF4xiw60fb5hUT9D5u9r1AlDeajpTk5r28zHVoCM1INWJeIG7Zz43X8RCC0mk1JqKqHHTv2pOUhfIcFWnErFx5Dygm6Pbn9ivyyR14l0Si5LQeWh70ZE" croptop="3080f" cropbottom="1940f" cropleft="1195f" cropright="29044f"/>
                </v:shape>
                <v:shape id="Text Box 458" o:spid="_x0000_s1056" type="#_x0000_t202" style="position:absolute;top:35909;width:297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" stroked="f">
                  <v:textbox style="mso-fit-shape-to-text:t" inset="0,0,0,0">
                    <w:txbxContent>
                      <w:p w14:paraId="1957A743" w14:textId="76FEE144" w:rsidR="00EF572A" w:rsidRPr="00993766" w:rsidRDefault="00EF572A">
                        <w:pPr>
                          <w:pStyle w:val="Caption"/>
                          <w:rPr>
                            <w:noProof/>
                          </w:rPr>
                          <w:pPrChange w:id="280" w:author="Windows User" w:date="2017-02-02T18:02:00Z">
                            <w:pPr/>
                          </w:pPrChange>
                        </w:pPr>
                        <w:ins w:id="281" w:author="Windows User" w:date="2017-02-02T18:02:00Z">
                          <w:r>
                            <w:t xml:space="preserve">Meet the team Page </w:t>
                          </w:r>
                        </w:ins>
                      </w:p>
                    </w:txbxContent>
                  </v:textbox>
                </v:shape>
                <w10:wrap type="square"/>
              </v:group>
            </w:pict>
          </mc:Fallback>
        </mc:AlternateContent>
      </w:r>
      <w:r>
        <w:rPr>
          <w:noProof/>
        </w:rPr>
        <mc:AlternateContent>
          <mc:Choice Requires="wpg">
            <w:drawing>
              <wp:anchor distT="0" distB="0" distL="114300" distR="114300" simplePos="0" relativeHeight="251677696" behindDoc="0" locked="0" layoutInCell="1" allowOverlap="1" wp14:anchorId="2A84802E" wp14:editId="63DB4E88">
                <wp:simplePos x="0" y="0"/>
                <wp:positionH relativeFrom="column">
                  <wp:posOffset>-47680</wp:posOffset>
                </wp:positionH>
                <wp:positionV relativeFrom="paragraph">
                  <wp:posOffset>4159636</wp:posOffset>
                </wp:positionV>
                <wp:extent cx="2929255" cy="3848100"/>
                <wp:effectExtent l="0" t="0" r="4445" b="0"/>
                <wp:wrapSquare wrapText="bothSides"/>
                <wp:docPr id="457" name="Group 457"/>
                <wp:cNvGraphicFramePr/>
                <a:graphic xmlns:a="http://schemas.openxmlformats.org/drawingml/2006/main">
                  <a:graphicData uri="http://schemas.microsoft.com/office/word/2010/wordprocessingGroup">
                    <wpg:wgp>
                      <wpg:cNvGrpSpPr/>
                      <wpg:grpSpPr>
                        <a:xfrm>
                          <a:off x="0" y="0"/>
                          <a:ext cx="2929255" cy="3848100"/>
                          <a:chOff x="0" y="0"/>
                          <a:chExt cx="2929255" cy="3848100"/>
                        </a:xfrm>
                      </wpg:grpSpPr>
                      <pic:pic xmlns:pic="http://schemas.openxmlformats.org/drawingml/2006/picture">
                        <pic:nvPicPr>
                          <pic:cNvPr id="31" name="image08.png" descr="C:\Users\bhagw\AppData\Local\Microsoft\Windows\INetCacheContent.Word\5.png"/>
                          <pic:cNvPicPr/>
                        </pic:nvPicPr>
                        <pic:blipFill rotWithShape="1">
                          <a:blip r:embed="rId15">
                            <a:extLst>
                              <a:ext uri="{28A0092B-C50C-407E-A947-70E740481C1C}">
                                <a14:useLocalDpi xmlns:a14="http://schemas.microsoft.com/office/drawing/2010/main" val="0"/>
                              </a:ext>
                            </a:extLst>
                          </a:blip>
                          <a:srcRect l="6842" t="4790" r="44896" b="2952"/>
                          <a:stretch/>
                        </pic:blipFill>
                        <pic:spPr bwMode="auto">
                          <a:xfrm>
                            <a:off x="0" y="0"/>
                            <a:ext cx="2929255" cy="3526155"/>
                          </a:xfrm>
                          <a:prstGeom prst="rect">
                            <a:avLst/>
                          </a:prstGeom>
                          <a:ln>
                            <a:noFill/>
                          </a:ln>
                          <a:extLst>
                            <a:ext uri="{53640926-AAD7-44D8-BBD7-CCE9431645EC}">
                              <a14:shadowObscured xmlns:a14="http://schemas.microsoft.com/office/drawing/2010/main"/>
                            </a:ext>
                          </a:extLst>
                        </pic:spPr>
                      </pic:pic>
                      <wps:wsp>
                        <wps:cNvPr id="452" name="Text Box 452"/>
                        <wps:cNvSpPr txBox="1"/>
                        <wps:spPr>
                          <a:xfrm>
                            <a:off x="0" y="3581400"/>
                            <a:ext cx="2929255" cy="266700"/>
                          </a:xfrm>
                          <a:prstGeom prst="rect">
                            <a:avLst/>
                          </a:prstGeom>
                          <a:solidFill>
                            <a:prstClr val="white"/>
                          </a:solidFill>
                          <a:ln>
                            <a:noFill/>
                          </a:ln>
                        </wps:spPr>
                        <wps:txbx>
                          <w:txbxContent>
                            <w:p w14:paraId="2508255F" w14:textId="6142F8FB" w:rsidR="00EF572A" w:rsidRPr="007556B8" w:rsidRDefault="00EF572A">
                              <w:pPr>
                                <w:pStyle w:val="Caption"/>
                                <w:rPr>
                                  <w:noProof/>
                                </w:rPr>
                                <w:pPrChange w:id="263" w:author="Windows User" w:date="2017-02-02T18:02:00Z">
                                  <w:pPr/>
                                </w:pPrChange>
                              </w:pPr>
                              <w:ins w:id="264" w:author="Windows User" w:date="2017-02-02T18:02:00Z">
                                <w:r>
                                  <w:t xml:space="preserve">Contact Page </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A84802E" id="Group 457" o:spid="_x0000_s1057" style="position:absolute;margin-left:-3.75pt;margin-top:327.55pt;width:230.65pt;height:303pt;z-index:251677696" coordsize="29292,384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">
                <v:shape id="image08.png" o:spid="_x0000_s1058" type="#_x0000_t75" style="position:absolute;width:29292;height:352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">
                  <v:imagedata r:id="rId16" o:title="5" croptop="3139f" cropbottom="1935f" cropleft="4484f" cropright="29423f"/>
                </v:shape>
                <v:shape id="Text Box 452" o:spid="_x0000_s1059" type="#_x0000_t202" style="position:absolute;top:35814;width:2929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" stroked="f">
                  <v:textbox style="mso-fit-shape-to-text:t" inset="0,0,0,0">
                    <w:txbxContent>
                      <w:p w14:paraId="2508255F" w14:textId="6142F8FB" w:rsidR="00EF572A" w:rsidRPr="007556B8" w:rsidRDefault="00EF572A">
                        <w:pPr>
                          <w:pStyle w:val="Caption"/>
                          <w:rPr>
                            <w:noProof/>
                          </w:rPr>
                          <w:pPrChange w:id="284" w:author="Windows User" w:date="2017-02-02T18:02:00Z">
                            <w:pPr/>
                          </w:pPrChange>
                        </w:pPr>
                        <w:ins w:id="285" w:author="Windows User" w:date="2017-02-02T18:02:00Z">
                          <w:r>
                            <w:t xml:space="preserve">Contact Page </w:t>
                          </w:r>
                        </w:ins>
                      </w:p>
                    </w:txbxContent>
                  </v:textbox>
                </v:shape>
                <w10:wrap type="square"/>
              </v:group>
            </w:pict>
          </mc:Fallback>
        </mc:AlternateContent>
      </w:r>
      <w:r>
        <w:rPr>
          <w:noProof/>
        </w:rPr>
        <mc:AlternateContent>
          <mc:Choice Requires="wpg">
            <w:drawing>
              <wp:anchor distT="0" distB="0" distL="114300" distR="114300" simplePos="0" relativeHeight="251673600" behindDoc="0" locked="0" layoutInCell="1" allowOverlap="1" wp14:anchorId="7C6A4228" wp14:editId="3E865C36">
                <wp:simplePos x="0" y="0"/>
                <wp:positionH relativeFrom="column">
                  <wp:posOffset>3144520</wp:posOffset>
                </wp:positionH>
                <wp:positionV relativeFrom="paragraph">
                  <wp:posOffset>0</wp:posOffset>
                </wp:positionV>
                <wp:extent cx="2938145" cy="3895725"/>
                <wp:effectExtent l="0" t="0" r="0" b="9525"/>
                <wp:wrapSquare wrapText="bothSides"/>
                <wp:docPr id="451" name="Group 451"/>
                <wp:cNvGraphicFramePr/>
                <a:graphic xmlns:a="http://schemas.openxmlformats.org/drawingml/2006/main">
                  <a:graphicData uri="http://schemas.microsoft.com/office/word/2010/wordprocessingGroup">
                    <wpg:wgp>
                      <wpg:cNvGrpSpPr/>
                      <wpg:grpSpPr>
                        <a:xfrm>
                          <a:off x="0" y="0"/>
                          <a:ext cx="2938145" cy="3895725"/>
                          <a:chOff x="0" y="0"/>
                          <a:chExt cx="2938145" cy="3895725"/>
                        </a:xfrm>
                      </wpg:grpSpPr>
                      <pic:pic xmlns:pic="http://schemas.openxmlformats.org/drawingml/2006/picture">
                        <pic:nvPicPr>
                          <pic:cNvPr id="454" name="image10.png" descr="C:\Users\bhagw\AppData\Local\Microsoft\Windows\INetCacheContent.Word\4.png"/>
                          <pic:cNvPicPr/>
                        </pic:nvPicPr>
                        <pic:blipFill rotWithShape="1">
                          <a:blip r:embed="rId17">
                            <a:extLst>
                              <a:ext uri="{28A0092B-C50C-407E-A947-70E740481C1C}">
                                <a14:useLocalDpi xmlns:a14="http://schemas.microsoft.com/office/drawing/2010/main" val="0"/>
                              </a:ext>
                            </a:extLst>
                          </a:blip>
                          <a:srcRect l="6837" t="4675" r="45002" b="2946"/>
                          <a:stretch/>
                        </pic:blipFill>
                        <pic:spPr bwMode="auto">
                          <a:xfrm>
                            <a:off x="0" y="0"/>
                            <a:ext cx="2938145" cy="3573145"/>
                          </a:xfrm>
                          <a:prstGeom prst="rect">
                            <a:avLst/>
                          </a:prstGeom>
                          <a:ln>
                            <a:noFill/>
                          </a:ln>
                          <a:extLst>
                            <a:ext uri="{53640926-AAD7-44D8-BBD7-CCE9431645EC}">
                              <a14:shadowObscured xmlns:a14="http://schemas.microsoft.com/office/drawing/2010/main"/>
                            </a:ext>
                          </a:extLst>
                        </pic:spPr>
                      </pic:pic>
                      <wps:wsp>
                        <wps:cNvPr id="450" name="Text Box 450"/>
                        <wps:cNvSpPr txBox="1"/>
                        <wps:spPr>
                          <a:xfrm>
                            <a:off x="0" y="3629025"/>
                            <a:ext cx="2938145" cy="266700"/>
                          </a:xfrm>
                          <a:prstGeom prst="rect">
                            <a:avLst/>
                          </a:prstGeom>
                          <a:solidFill>
                            <a:prstClr val="white"/>
                          </a:solidFill>
                          <a:ln>
                            <a:noFill/>
                          </a:ln>
                        </wps:spPr>
                        <wps:txbx>
                          <w:txbxContent>
                            <w:p w14:paraId="0BC695B9" w14:textId="2B6E98F1" w:rsidR="00EF572A" w:rsidRPr="00DF3D13" w:rsidRDefault="00EF572A">
                              <w:pPr>
                                <w:pStyle w:val="Caption"/>
                                <w:rPr>
                                  <w:noProof/>
                                </w:rPr>
                                <w:pPrChange w:id="265" w:author="Windows User" w:date="2017-02-02T18:01:00Z">
                                  <w:pPr/>
                                </w:pPrChange>
                              </w:pPr>
                              <w:ins w:id="266" w:author="Windows User" w:date="2017-02-02T18:01:00Z">
                                <w:r>
                                  <w:t xml:space="preserve">HEMA in BC Page </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C6A4228" id="Group 451" o:spid="_x0000_s1060" style="position:absolute;margin-left:247.6pt;margin-top:0;width:231.35pt;height:306.75pt;z-index:251673600" coordsize="29381,389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">
                <v:shape id="image10.png" o:spid="_x0000_s1061" type="#_x0000_t75" style="position:absolute;width:29381;height:35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">
                  <v:imagedata r:id="rId18" o:title="4" croptop="3064f" cropbottom="1931f" cropleft="4481f" cropright="29493f"/>
                </v:shape>
                <v:shape id="Text Box 450" o:spid="_x0000_s1062" type="#_x0000_t202" style="position:absolute;top:36290;width:2938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" stroked="f">
                  <v:textbox style="mso-fit-shape-to-text:t" inset="0,0,0,0">
                    <w:txbxContent>
                      <w:p w14:paraId="0BC695B9" w14:textId="2B6E98F1" w:rsidR="00EF572A" w:rsidRPr="00DF3D13" w:rsidRDefault="00EF572A">
                        <w:pPr>
                          <w:pStyle w:val="Caption"/>
                          <w:rPr>
                            <w:noProof/>
                          </w:rPr>
                          <w:pPrChange w:id="288" w:author="Windows User" w:date="2017-02-02T18:01:00Z">
                            <w:pPr/>
                          </w:pPrChange>
                        </w:pPr>
                        <w:ins w:id="289" w:author="Windows User" w:date="2017-02-02T18:01:00Z">
                          <w:r>
                            <w:t xml:space="preserve">HEMA in BC Page </w:t>
                          </w:r>
                        </w:ins>
                      </w:p>
                    </w:txbxContent>
                  </v:textbox>
                </v:shape>
                <w10:wrap type="square"/>
              </v:group>
            </w:pict>
          </mc:Fallback>
        </mc:AlternateContent>
      </w:r>
      <w:r w:rsidR="005529B6">
        <w:rPr>
          <w:noProof/>
        </w:rPr>
        <mc:AlternateContent>
          <mc:Choice Requires="wpg">
            <w:drawing>
              <wp:anchor distT="0" distB="0" distL="114300" distR="114300" simplePos="0" relativeHeight="251669504" behindDoc="0" locked="0" layoutInCell="1" allowOverlap="1" wp14:anchorId="3F70B76E" wp14:editId="66419767">
                <wp:simplePos x="0" y="0"/>
                <wp:positionH relativeFrom="margin">
                  <wp:posOffset>-55659</wp:posOffset>
                </wp:positionH>
                <wp:positionV relativeFrom="paragraph">
                  <wp:posOffset>-442</wp:posOffset>
                </wp:positionV>
                <wp:extent cx="2959735" cy="3876675"/>
                <wp:effectExtent l="0" t="0" r="0" b="9525"/>
                <wp:wrapSquare wrapText="bothSides"/>
                <wp:docPr id="449" name="Group 449"/>
                <wp:cNvGraphicFramePr/>
                <a:graphic xmlns:a="http://schemas.openxmlformats.org/drawingml/2006/main">
                  <a:graphicData uri="http://schemas.microsoft.com/office/word/2010/wordprocessingGroup">
                    <wpg:wgp>
                      <wpg:cNvGrpSpPr/>
                      <wpg:grpSpPr>
                        <a:xfrm>
                          <a:off x="0" y="0"/>
                          <a:ext cx="2959735" cy="3876675"/>
                          <a:chOff x="0" y="0"/>
                          <a:chExt cx="2959735" cy="3876675"/>
                        </a:xfrm>
                      </wpg:grpSpPr>
                      <pic:pic xmlns:pic="http://schemas.openxmlformats.org/drawingml/2006/picture">
                        <pic:nvPicPr>
                          <pic:cNvPr id="26" name="image04.png" descr="C:\Users\bhagw\AppData\Local\Microsoft\Windows\INetCacheContent.Word\3.png"/>
                          <pic:cNvPicPr/>
                        </pic:nvPicPr>
                        <pic:blipFill rotWithShape="1">
                          <a:blip r:embed="rId19">
                            <a:extLst>
                              <a:ext uri="{28A0092B-C50C-407E-A947-70E740481C1C}">
                                <a14:useLocalDpi xmlns:a14="http://schemas.microsoft.com/office/drawing/2010/main" val="0"/>
                              </a:ext>
                            </a:extLst>
                          </a:blip>
                          <a:srcRect l="1935" t="4817" r="44543" b="2922"/>
                          <a:stretch/>
                        </pic:blipFill>
                        <pic:spPr bwMode="auto">
                          <a:xfrm>
                            <a:off x="0" y="0"/>
                            <a:ext cx="2959735" cy="3555365"/>
                          </a:xfrm>
                          <a:prstGeom prst="rect">
                            <a:avLst/>
                          </a:prstGeom>
                          <a:ln>
                            <a:noFill/>
                          </a:ln>
                          <a:extLst>
                            <a:ext uri="{53640926-AAD7-44D8-BBD7-CCE9431645EC}">
                              <a14:shadowObscured xmlns:a14="http://schemas.microsoft.com/office/drawing/2010/main"/>
                            </a:ext>
                          </a:extLst>
                        </pic:spPr>
                      </pic:pic>
                      <wps:wsp>
                        <wps:cNvPr id="448" name="Text Box 448"/>
                        <wps:cNvSpPr txBox="1"/>
                        <wps:spPr>
                          <a:xfrm>
                            <a:off x="0" y="3609975"/>
                            <a:ext cx="2959735" cy="266700"/>
                          </a:xfrm>
                          <a:prstGeom prst="rect">
                            <a:avLst/>
                          </a:prstGeom>
                          <a:solidFill>
                            <a:prstClr val="white"/>
                          </a:solidFill>
                          <a:ln>
                            <a:noFill/>
                          </a:ln>
                        </wps:spPr>
                        <wps:txbx>
                          <w:txbxContent>
                            <w:p w14:paraId="08632300" w14:textId="215A0027" w:rsidR="00EF572A" w:rsidRPr="00CB790E" w:rsidRDefault="00EF572A">
                              <w:pPr>
                                <w:pStyle w:val="Caption"/>
                                <w:rPr>
                                  <w:noProof/>
                                </w:rPr>
                                <w:pPrChange w:id="267" w:author="Windows User" w:date="2017-02-02T18:01:00Z">
                                  <w:pPr/>
                                </w:pPrChange>
                              </w:pPr>
                              <w:ins w:id="268" w:author="Windows User" w:date="2017-02-02T18:01:00Z">
                                <w:r>
                                  <w:t xml:space="preserve">Styles Page </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F70B76E" id="Group 449" o:spid="_x0000_s1063" style="position:absolute;margin-left:-4.4pt;margin-top:-.05pt;width:233.05pt;height:305.25pt;z-index:251669504;mso-position-horizontal-relative:margin" coordsize="29597,387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">
                <v:shape id="image04.png" o:spid="_x0000_s1064" type="#_x0000_t75" style="position:absolute;width:29597;height:355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">
                  <v:imagedata r:id="rId20" o:title="3" croptop="3157f" cropbottom="1915f" cropleft="1268f" cropright="29192f"/>
                </v:shape>
                <v:shape id="Text Box 448" o:spid="_x0000_s1065" type="#_x0000_t202" style="position:absolute;top:36099;width:2959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" stroked="f">
                  <v:textbox style="mso-fit-shape-to-text:t" inset="0,0,0,0">
                    <w:txbxContent>
                      <w:p w14:paraId="08632300" w14:textId="215A0027" w:rsidR="00EF572A" w:rsidRPr="00CB790E" w:rsidRDefault="00EF572A">
                        <w:pPr>
                          <w:pStyle w:val="Caption"/>
                          <w:rPr>
                            <w:noProof/>
                          </w:rPr>
                          <w:pPrChange w:id="292" w:author="Windows User" w:date="2017-02-02T18:01:00Z">
                            <w:pPr/>
                          </w:pPrChange>
                        </w:pPr>
                        <w:ins w:id="293" w:author="Windows User" w:date="2017-02-02T18:01:00Z">
                          <w:r>
                            <w:t xml:space="preserve">Styles Page </w:t>
                          </w:r>
                        </w:ins>
                      </w:p>
                    </w:txbxContent>
                  </v:textbox>
                </v:shape>
                <w10:wrap type="square" anchorx="margin"/>
              </v:group>
            </w:pict>
          </mc:Fallback>
        </mc:AlternateContent>
      </w:r>
      <w:ins w:id="269" w:author="Prabhvir Saran" w:date="2017-02-02T15:42:00Z">
        <w:del w:id="270" w:author="Windows User" w:date="2017-02-02T18:00:00Z">
          <w:r w:rsidR="004161ED" w:rsidDel="005D4B24">
            <w:rPr>
              <w:noProof/>
            </w:rPr>
            <w:drawing>
              <wp:inline distT="0" distB="0" distL="0" distR="0" wp14:anchorId="3B1979B9" wp14:editId="01C55C3D">
                <wp:extent cx="2959882" cy="3555972"/>
                <wp:effectExtent l="0" t="0" r="0" b="6985"/>
                <wp:docPr id="453" name="image04.png" descr="C:\Users\bhagw\AppData\Local\Microsoft\Windows\INetCacheContent.Word\3.png"/>
                <wp:cNvGraphicFramePr/>
                <a:graphic xmlns:a="http://schemas.openxmlformats.org/drawingml/2006/main">
                  <a:graphicData uri="http://schemas.openxmlformats.org/drawingml/2006/picture">
                    <pic:pic xmlns:pic="http://schemas.openxmlformats.org/drawingml/2006/picture">
                      <pic:nvPicPr>
                        <pic:cNvPr id="0" name="image04.png" descr="C:\Users\bhagw\AppData\Local\Microsoft\Windows\INetCacheContent.Word\3.png"/>
                        <pic:cNvPicPr preferRelativeResize="0"/>
                      </pic:nvPicPr>
                      <pic:blipFill rotWithShape="1">
                        <a:blip r:embed="rId19"/>
                        <a:srcRect l="1935" t="4817" r="44543" b="2922"/>
                        <a:stretch/>
                      </pic:blipFill>
                      <pic:spPr bwMode="auto">
                        <a:xfrm>
                          <a:off x="0" y="0"/>
                          <a:ext cx="2966651" cy="3564104"/>
                        </a:xfrm>
                        <a:prstGeom prst="rect">
                          <a:avLst/>
                        </a:prstGeom>
                        <a:ln>
                          <a:noFill/>
                        </a:ln>
                        <a:extLst>
                          <a:ext uri="{53640926-AAD7-44D8-BBD7-CCE9431645EC}">
                            <a14:shadowObscured xmlns:a14="http://schemas.microsoft.com/office/drawing/2010/main"/>
                          </a:ext>
                        </a:extLst>
                      </pic:spPr>
                    </pic:pic>
                  </a:graphicData>
                </a:graphic>
              </wp:inline>
            </w:drawing>
          </w:r>
        </w:del>
      </w:ins>
      <w:del w:id="271" w:author="Windows User" w:date="2017-02-02T18:00:00Z">
        <w:r w:rsidR="00F911EF" w:rsidDel="005D4B24">
          <w:rPr>
            <w:noProof/>
          </w:rPr>
          <w:delText xml:space="preserve"> </w:delText>
        </w:r>
      </w:del>
    </w:p>
    <w:p w14:paraId="122B4865" w14:textId="5453A81B" w:rsidR="006E7AC6" w:rsidRDefault="00CE27D4" w:rsidP="004161ED">
      <w:pPr>
        <w:rPr>
          <w:ins w:id="272" w:author="Prabhvir Saran" w:date="2017-02-02T16:11:00Z"/>
          <w:noProof/>
        </w:rPr>
      </w:pPr>
      <w:ins w:id="273" w:author="Prabhvir Saran" w:date="2017-02-02T15:42:00Z">
        <w:del w:id="274" w:author="Windows User" w:date="2017-02-02T18:01:00Z">
          <w:r w:rsidDel="00EF572A">
            <w:rPr>
              <w:noProof/>
            </w:rPr>
            <w:drawing>
              <wp:inline distT="0" distB="0" distL="0" distR="0" wp14:anchorId="2C623F0C" wp14:editId="0B703D32">
                <wp:extent cx="2929547" cy="3526155"/>
                <wp:effectExtent l="0" t="0" r="4445" b="0"/>
                <wp:docPr id="455" name="image08.png" descr="C:\Users\bhagw\AppData\Local\Microsoft\Windows\INetCacheContent.Word\5.png"/>
                <wp:cNvGraphicFramePr/>
                <a:graphic xmlns:a="http://schemas.openxmlformats.org/drawingml/2006/main">
                  <a:graphicData uri="http://schemas.openxmlformats.org/drawingml/2006/picture">
                    <pic:pic xmlns:pic="http://schemas.openxmlformats.org/drawingml/2006/picture">
                      <pic:nvPicPr>
                        <pic:cNvPr id="0" name="image08.png" descr="C:\Users\bhagw\AppData\Local\Microsoft\Windows\INetCacheContent.Word\5.png"/>
                        <pic:cNvPicPr preferRelativeResize="0"/>
                      </pic:nvPicPr>
                      <pic:blipFill rotWithShape="1">
                        <a:blip r:embed="rId15"/>
                        <a:srcRect l="6842" t="4790" r="44896" b="2952"/>
                        <a:stretch/>
                      </pic:blipFill>
                      <pic:spPr bwMode="auto">
                        <a:xfrm>
                          <a:off x="0" y="0"/>
                          <a:ext cx="2936059" cy="3533993"/>
                        </a:xfrm>
                        <a:prstGeom prst="rect">
                          <a:avLst/>
                        </a:prstGeom>
                        <a:ln>
                          <a:noFill/>
                        </a:ln>
                        <a:extLst>
                          <a:ext uri="{53640926-AAD7-44D8-BBD7-CCE9431645EC}">
                            <a14:shadowObscured xmlns:a14="http://schemas.microsoft.com/office/drawing/2010/main"/>
                          </a:ext>
                        </a:extLst>
                      </pic:spPr>
                    </pic:pic>
                  </a:graphicData>
                </a:graphic>
              </wp:inline>
            </w:drawing>
          </w:r>
        </w:del>
      </w:ins>
      <w:del w:id="275" w:author="Windows User" w:date="2017-02-02T18:01:00Z">
        <w:r w:rsidR="00F911EF" w:rsidDel="00EF572A">
          <w:rPr>
            <w:noProof/>
          </w:rPr>
          <w:delText xml:space="preserve"> </w:delText>
        </w:r>
      </w:del>
      <w:ins w:id="276" w:author="Prabhvir Saran" w:date="2017-02-02T16:11:00Z">
        <w:del w:id="277" w:author="Windows User" w:date="2017-02-02T18:01:00Z">
          <w:r w:rsidR="006E7AC6" w:rsidDel="00EF572A">
            <w:rPr>
              <w:noProof/>
            </w:rPr>
            <w:drawing>
              <wp:inline distT="0" distB="0" distL="0" distR="0" wp14:anchorId="07EC4B6A" wp14:editId="6BE86102">
                <wp:extent cx="2976880" cy="3529380"/>
                <wp:effectExtent l="0" t="0" r="0" b="0"/>
                <wp:docPr id="456" name="image13.png" descr="https://lh5.googleusercontent.com/Tla5F-F5HHSWq_w-buY_KF4xiw60fb5hUT9D5u9r1AlDeajpTk5r28zHVoCM1INWJeIG7Zz43X8RCC0mk1JqKqHHTv2pOUhfIcFWnErFx5Dygm6Pbn9ivyyR14l0Si5LQeWh70ZE"/>
                <wp:cNvGraphicFramePr/>
                <a:graphic xmlns:a="http://schemas.openxmlformats.org/drawingml/2006/main">
                  <a:graphicData uri="http://schemas.openxmlformats.org/drawingml/2006/picture">
                    <pic:pic xmlns:pic="http://schemas.openxmlformats.org/drawingml/2006/picture">
                      <pic:nvPicPr>
                        <pic:cNvPr id="0" name="image13.png" descr="https://lh5.googleusercontent.com/Tla5F-F5HHSWq_w-buY_KF4xiw60fb5hUT9D5u9r1AlDeajpTk5r28zHVoCM1INWJeIG7Zz43X8RCC0mk1JqKqHHTv2pOUhfIcFWnErFx5Dygm6Pbn9ivyyR14l0Si5LQeWh70ZE"/>
                        <pic:cNvPicPr preferRelativeResize="0"/>
                      </pic:nvPicPr>
                      <pic:blipFill rotWithShape="1">
                        <a:blip r:embed="rId13"/>
                        <a:srcRect l="1824" t="4699" r="44317" b="2960"/>
                        <a:stretch/>
                      </pic:blipFill>
                      <pic:spPr bwMode="auto">
                        <a:xfrm>
                          <a:off x="0" y="0"/>
                          <a:ext cx="2987298" cy="3541731"/>
                        </a:xfrm>
                        <a:prstGeom prst="rect">
                          <a:avLst/>
                        </a:prstGeom>
                        <a:ln>
                          <a:noFill/>
                        </a:ln>
                        <a:extLst>
                          <a:ext uri="{53640926-AAD7-44D8-BBD7-CCE9431645EC}">
                            <a14:shadowObscured xmlns:a14="http://schemas.microsoft.com/office/drawing/2010/main"/>
                          </a:ext>
                        </a:extLst>
                      </pic:spPr>
                    </pic:pic>
                  </a:graphicData>
                </a:graphic>
              </wp:inline>
            </w:drawing>
          </w:r>
        </w:del>
      </w:ins>
    </w:p>
    <w:p w14:paraId="5D058B22" w14:textId="2E85322F" w:rsidR="00CE27D4" w:rsidRDefault="00EF572A" w:rsidP="004161ED">
      <w:pPr>
        <w:rPr>
          <w:ins w:id="278" w:author="Prabhvir Saran" w:date="2017-02-02T15:39:00Z"/>
        </w:rPr>
      </w:pPr>
      <w:r>
        <w:rPr>
          <w:noProof/>
        </w:rPr>
        <w:lastRenderedPageBreak/>
        <mc:AlternateContent>
          <mc:Choice Requires="wpg">
            <w:drawing>
              <wp:anchor distT="0" distB="0" distL="114300" distR="114300" simplePos="0" relativeHeight="251685888" behindDoc="0" locked="0" layoutInCell="1" allowOverlap="1" wp14:anchorId="46E311D6" wp14:editId="3EFADD30">
                <wp:simplePos x="0" y="0"/>
                <wp:positionH relativeFrom="margin">
                  <wp:align>left</wp:align>
                </wp:positionH>
                <wp:positionV relativeFrom="paragraph">
                  <wp:posOffset>287020</wp:posOffset>
                </wp:positionV>
                <wp:extent cx="2903220" cy="3867150"/>
                <wp:effectExtent l="0" t="0" r="0" b="0"/>
                <wp:wrapSquare wrapText="bothSides"/>
                <wp:docPr id="462" name="Group 462"/>
                <wp:cNvGraphicFramePr/>
                <a:graphic xmlns:a="http://schemas.openxmlformats.org/drawingml/2006/main">
                  <a:graphicData uri="http://schemas.microsoft.com/office/word/2010/wordprocessingGroup">
                    <wpg:wgp>
                      <wpg:cNvGrpSpPr/>
                      <wpg:grpSpPr>
                        <a:xfrm>
                          <a:off x="0" y="0"/>
                          <a:ext cx="2903220" cy="3867150"/>
                          <a:chOff x="0" y="0"/>
                          <a:chExt cx="2903220" cy="3867150"/>
                        </a:xfrm>
                      </wpg:grpSpPr>
                      <pic:pic xmlns:pic="http://schemas.openxmlformats.org/drawingml/2006/picture">
                        <pic:nvPicPr>
                          <pic:cNvPr id="29" name="image12.png" descr="https://lh5.googleusercontent.com/vk0USVkHGQKplo2_nEf4c883bhVRJYaO-BFORdsDyVQ7ZFO0ITGv8-oxPz5TY6f-wW_-Udw0YbbBGJR6BayAsYeujfCsRb-j5CXoI_-SB7hT2x5Ac4IR9K8ZHcpNixLdbdZsyKdf"/>
                          <pic:cNvPicPr/>
                        </pic:nvPicPr>
                        <pic:blipFill rotWithShape="1">
                          <a:blip r:embed="rId21">
                            <a:extLst>
                              <a:ext uri="{28A0092B-C50C-407E-A947-70E740481C1C}">
                                <a14:useLocalDpi xmlns:a14="http://schemas.microsoft.com/office/drawing/2010/main" val="0"/>
                              </a:ext>
                            </a:extLst>
                          </a:blip>
                          <a:srcRect l="1768" t="4521" r="44316" b="2784"/>
                          <a:stretch/>
                        </pic:blipFill>
                        <pic:spPr bwMode="auto">
                          <a:xfrm>
                            <a:off x="0" y="0"/>
                            <a:ext cx="2903220" cy="3544570"/>
                          </a:xfrm>
                          <a:prstGeom prst="rect">
                            <a:avLst/>
                          </a:prstGeom>
                          <a:ln>
                            <a:noFill/>
                          </a:ln>
                          <a:extLst>
                            <a:ext uri="{53640926-AAD7-44D8-BBD7-CCE9431645EC}">
                              <a14:shadowObscured xmlns:a14="http://schemas.microsoft.com/office/drawing/2010/main"/>
                            </a:ext>
                          </a:extLst>
                        </pic:spPr>
                      </pic:pic>
                      <wps:wsp>
                        <wps:cNvPr id="461" name="Text Box 461"/>
                        <wps:cNvSpPr txBox="1"/>
                        <wps:spPr>
                          <a:xfrm>
                            <a:off x="0" y="3600450"/>
                            <a:ext cx="2903220" cy="266700"/>
                          </a:xfrm>
                          <a:prstGeom prst="rect">
                            <a:avLst/>
                          </a:prstGeom>
                          <a:solidFill>
                            <a:prstClr val="white"/>
                          </a:solidFill>
                          <a:ln>
                            <a:noFill/>
                          </a:ln>
                        </wps:spPr>
                        <wps:txbx>
                          <w:txbxContent>
                            <w:p w14:paraId="78E0A0A8" w14:textId="48FCF5C0" w:rsidR="00EF572A" w:rsidRPr="00C613FC" w:rsidRDefault="00EF572A">
                              <w:pPr>
                                <w:pStyle w:val="Caption"/>
                                <w:rPr>
                                  <w:noProof/>
                                </w:rPr>
                                <w:pPrChange w:id="279" w:author="Windows User" w:date="2017-02-02T18:03:00Z">
                                  <w:pPr/>
                                </w:pPrChange>
                              </w:pPr>
                              <w:ins w:id="280" w:author="Windows User" w:date="2017-02-02T18:03:00Z">
                                <w:r>
                                  <w:t xml:space="preserve">Signup / Login Page </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6E311D6" id="Group 462" o:spid="_x0000_s1066" style="position:absolute;margin-left:0;margin-top:22.6pt;width:228.6pt;height:304.5pt;z-index:251685888;mso-position-horizontal:left;mso-position-horizontal-relative:margin" coordsize="29032,386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">
                <v:shape id="image12.png" o:spid="_x0000_s1067" type="#_x0000_t75" alt="https://lh5.googleusercontent.com/vk0USVkHGQKplo2_nEf4c883bhVRJYaO-BFORdsDyVQ7ZFO0ITGv8-oxPz5TY6f-wW_-Udw0YbbBGJR6BayAsYeujfCsRb-j5CXoI_-SB7hT2x5Ac4IR9K8ZHcpNixLdbdZsyKdf" style="position:absolute;width:29032;height:35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">
                  <v:imagedata r:id="rId22" o:title="vk0USVkHGQKplo2_nEf4c883bhVRJYaO-BFORdsDyVQ7ZFO0ITGv8-oxPz5TY6f-wW_-Udw0YbbBGJR6BayAsYeujfCsRb-j5CXoI_-SB7hT2x5Ac4IR9K8ZHcpNixLdbdZsyKdf" croptop="2963f" cropbottom="1825f" cropleft="1159f" cropright="29043f"/>
                </v:shape>
                <v:shape id="Text Box 461" o:spid="_x0000_s1068" type="#_x0000_t202" style="position:absolute;top:36004;width:2903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" stroked="f">
                  <v:textbox style="mso-fit-shape-to-text:t" inset="0,0,0,0">
                    <w:txbxContent>
                      <w:p w14:paraId="78E0A0A8" w14:textId="48FCF5C0" w:rsidR="00EF572A" w:rsidRPr="00C613FC" w:rsidRDefault="00EF572A">
                        <w:pPr>
                          <w:pStyle w:val="Caption"/>
                          <w:rPr>
                            <w:noProof/>
                          </w:rPr>
                          <w:pPrChange w:id="306" w:author="Windows User" w:date="2017-02-02T18:03:00Z">
                            <w:pPr/>
                          </w:pPrChange>
                        </w:pPr>
                        <w:ins w:id="307" w:author="Windows User" w:date="2017-02-02T18:03:00Z">
                          <w:r>
                            <w:t xml:space="preserve">Signup / Login Page </w:t>
                          </w:r>
                        </w:ins>
                      </w:p>
                    </w:txbxContent>
                  </v:textbox>
                </v:shape>
                <w10:wrap type="square" anchorx="margin"/>
              </v:group>
            </w:pict>
          </mc:Fallback>
        </mc:AlternateContent>
      </w:r>
    </w:p>
    <w:p w14:paraId="7F612A02" w14:textId="0DA02AEE" w:rsidR="004161ED" w:rsidRDefault="004161ED" w:rsidP="004161ED">
      <w:pPr>
        <w:rPr>
          <w:ins w:id="281" w:author="Prabhvir Saran" w:date="2017-02-02T16:11:00Z"/>
          <w:noProof/>
        </w:rPr>
      </w:pPr>
    </w:p>
    <w:p w14:paraId="71AEF726" w14:textId="3698B09E" w:rsidR="00CE27D4" w:rsidRDefault="00CE27D4" w:rsidP="004161ED">
      <w:pPr>
        <w:rPr>
          <w:ins w:id="282" w:author="Prabhvir Saran" w:date="2017-02-02T15:39:00Z"/>
        </w:rPr>
      </w:pPr>
    </w:p>
    <w:p w14:paraId="5E3C030D" w14:textId="77777777" w:rsidR="00EF572A" w:rsidRDefault="00EF572A" w:rsidP="004161ED">
      <w:pPr>
        <w:rPr>
          <w:ins w:id="283" w:author="Windows User" w:date="2017-02-02T18:03:00Z"/>
        </w:rPr>
      </w:pPr>
    </w:p>
    <w:p w14:paraId="2E728B32" w14:textId="77777777" w:rsidR="00EF572A" w:rsidRDefault="00EF572A" w:rsidP="004161ED">
      <w:pPr>
        <w:rPr>
          <w:ins w:id="284" w:author="Windows User" w:date="2017-02-02T18:03:00Z"/>
        </w:rPr>
      </w:pPr>
    </w:p>
    <w:p w14:paraId="31EFCB7B" w14:textId="77777777" w:rsidR="00EF572A" w:rsidRDefault="00EF572A" w:rsidP="004161ED">
      <w:pPr>
        <w:rPr>
          <w:ins w:id="285" w:author="Windows User" w:date="2017-02-02T18:03:00Z"/>
        </w:rPr>
      </w:pPr>
    </w:p>
    <w:p w14:paraId="4942E02B" w14:textId="77777777" w:rsidR="00EF572A" w:rsidRDefault="00EF572A" w:rsidP="004161ED">
      <w:pPr>
        <w:rPr>
          <w:ins w:id="286" w:author="Windows User" w:date="2017-02-02T18:03:00Z"/>
        </w:rPr>
      </w:pPr>
    </w:p>
    <w:p w14:paraId="526CA7D1" w14:textId="77777777" w:rsidR="00EF572A" w:rsidRDefault="00EF572A" w:rsidP="004161ED">
      <w:pPr>
        <w:rPr>
          <w:ins w:id="287" w:author="Windows User" w:date="2017-02-02T18:03:00Z"/>
        </w:rPr>
      </w:pPr>
    </w:p>
    <w:p w14:paraId="0F68B7EE" w14:textId="77777777" w:rsidR="00EF572A" w:rsidRDefault="00EF572A" w:rsidP="004161ED">
      <w:pPr>
        <w:rPr>
          <w:ins w:id="288" w:author="Windows User" w:date="2017-02-02T18:03:00Z"/>
        </w:rPr>
      </w:pPr>
    </w:p>
    <w:p w14:paraId="1DCE9F3D" w14:textId="77777777" w:rsidR="00EF572A" w:rsidRDefault="00EF572A" w:rsidP="004161ED">
      <w:pPr>
        <w:rPr>
          <w:ins w:id="289" w:author="Windows User" w:date="2017-02-02T18:03:00Z"/>
        </w:rPr>
      </w:pPr>
    </w:p>
    <w:p w14:paraId="43F26D02" w14:textId="77777777" w:rsidR="00EF572A" w:rsidRDefault="00EF572A" w:rsidP="004161ED">
      <w:pPr>
        <w:rPr>
          <w:ins w:id="290" w:author="Windows User" w:date="2017-02-02T18:03:00Z"/>
        </w:rPr>
      </w:pPr>
    </w:p>
    <w:p w14:paraId="0804FEDF" w14:textId="77777777" w:rsidR="00EF572A" w:rsidRDefault="00EF572A" w:rsidP="004161ED">
      <w:pPr>
        <w:rPr>
          <w:ins w:id="291" w:author="Windows User" w:date="2017-02-02T18:03:00Z"/>
        </w:rPr>
      </w:pPr>
    </w:p>
    <w:p w14:paraId="5013A919" w14:textId="77777777" w:rsidR="00EF572A" w:rsidRDefault="00EF572A" w:rsidP="004161ED">
      <w:pPr>
        <w:rPr>
          <w:ins w:id="292" w:author="Windows User" w:date="2017-02-02T18:03:00Z"/>
        </w:rPr>
      </w:pPr>
    </w:p>
    <w:p w14:paraId="1754A19A" w14:textId="77777777" w:rsidR="00EF572A" w:rsidRDefault="00EF572A" w:rsidP="004161ED">
      <w:pPr>
        <w:rPr>
          <w:ins w:id="293" w:author="Windows User" w:date="2017-02-02T18:03:00Z"/>
        </w:rPr>
      </w:pPr>
    </w:p>
    <w:p w14:paraId="0C4059CF" w14:textId="77777777" w:rsidR="005529B6" w:rsidRDefault="005529B6">
      <w:pPr>
        <w:pStyle w:val="Heading4"/>
        <w:rPr>
          <w:ins w:id="294" w:author="Prabhvir Saran" w:date="2017-02-02T22:45:00Z"/>
        </w:rPr>
        <w:pPrChange w:id="295" w:author="Prabhvir Saran" w:date="2017-02-02T22:31:00Z">
          <w:pPr/>
        </w:pPrChange>
      </w:pPr>
    </w:p>
    <w:p w14:paraId="7F2610EC" w14:textId="16F2B5FF" w:rsidR="005529B6" w:rsidRDefault="005529B6">
      <w:pPr>
        <w:pStyle w:val="Heading4"/>
        <w:rPr>
          <w:ins w:id="296" w:author="Prabhvir Saran" w:date="2017-02-02T23:22:00Z"/>
        </w:rPr>
        <w:pPrChange w:id="297" w:author="Prabhvir Saran" w:date="2017-02-02T22:31:00Z">
          <w:pPr/>
        </w:pPrChange>
      </w:pPr>
    </w:p>
    <w:p w14:paraId="783CAE7B" w14:textId="77777777" w:rsidR="00167652" w:rsidRPr="00167652" w:rsidRDefault="00167652">
      <w:pPr>
        <w:rPr>
          <w:ins w:id="298" w:author="Prabhvir Saran" w:date="2017-02-02T22:45:00Z"/>
        </w:rPr>
      </w:pPr>
    </w:p>
    <w:p w14:paraId="6BFC5A21" w14:textId="64793416" w:rsidR="00CE27D4" w:rsidRPr="00066FC0" w:rsidRDefault="00903FA7">
      <w:pPr>
        <w:pStyle w:val="Heading2"/>
        <w:rPr>
          <w:ins w:id="299" w:author="Prabhvir Saran" w:date="2017-02-02T22:54:00Z"/>
          <w:sz w:val="32"/>
          <w:rPrChange w:id="300" w:author="Prabhvir Saran" w:date="2017-02-02T23:35:00Z">
            <w:rPr>
              <w:ins w:id="301" w:author="Prabhvir Saran" w:date="2017-02-02T22:54:00Z"/>
            </w:rPr>
          </w:rPrChange>
        </w:rPr>
        <w:pPrChange w:id="302" w:author="Prabhvir Saran" w:date="2017-02-02T23:02:00Z">
          <w:pPr/>
        </w:pPrChange>
      </w:pPr>
      <w:bookmarkStart w:id="303" w:name="_Toc473842180"/>
      <w:ins w:id="304" w:author="Prabhvir Saran" w:date="2017-02-02T16:49:00Z">
        <w:r w:rsidRPr="00066FC0">
          <w:rPr>
            <w:sz w:val="32"/>
            <w:rPrChange w:id="305" w:author="Prabhvir Saran" w:date="2017-02-02T23:35:00Z">
              <w:rPr/>
            </w:rPrChange>
          </w:rPr>
          <w:t>Print Layout</w:t>
        </w:r>
        <w:r w:rsidR="001E5BDC" w:rsidRPr="00066FC0">
          <w:rPr>
            <w:sz w:val="32"/>
            <w:rPrChange w:id="306" w:author="Prabhvir Saran" w:date="2017-02-02T23:35:00Z">
              <w:rPr/>
            </w:rPrChange>
          </w:rPr>
          <w:t>s</w:t>
        </w:r>
      </w:ins>
      <w:bookmarkEnd w:id="303"/>
    </w:p>
    <w:p w14:paraId="0083E591" w14:textId="77777777" w:rsidR="00583BE8" w:rsidRPr="00583BE8" w:rsidRDefault="00583BE8">
      <w:pPr>
        <w:rPr>
          <w:ins w:id="307" w:author="Prabhvir Saran" w:date="2017-02-02T16:52:00Z"/>
        </w:rPr>
      </w:pPr>
    </w:p>
    <w:p w14:paraId="30DAFADE" w14:textId="2932004E" w:rsidR="001E44DE" w:rsidRPr="00066FC0" w:rsidRDefault="00600944">
      <w:pPr>
        <w:ind w:firstLine="720"/>
        <w:rPr>
          <w:ins w:id="308" w:author="Windows User" w:date="2017-02-02T18:06:00Z"/>
          <w:sz w:val="24"/>
          <w:szCs w:val="24"/>
          <w:rPrChange w:id="309" w:author="Prabhvir Saran" w:date="2017-02-02T23:37:00Z">
            <w:rPr>
              <w:ins w:id="310" w:author="Windows User" w:date="2017-02-02T18:06:00Z"/>
            </w:rPr>
          </w:rPrChange>
        </w:rPr>
        <w:pPrChange w:id="311" w:author="Prabhvir Saran" w:date="2017-02-02T23:34:00Z">
          <w:pPr/>
        </w:pPrChange>
      </w:pPr>
      <w:ins w:id="312" w:author="Prabhvir Saran" w:date="2017-02-02T16:52:00Z">
        <w:r w:rsidRPr="00066FC0">
          <w:rPr>
            <w:sz w:val="24"/>
            <w:szCs w:val="24"/>
            <w:rPrChange w:id="313" w:author="Prabhvir Saran" w:date="2017-02-02T23:37:00Z">
              <w:rPr/>
            </w:rPrChange>
          </w:rPr>
          <w:t xml:space="preserve">There are </w:t>
        </w:r>
      </w:ins>
      <w:ins w:id="314" w:author="Prabhvir Saran" w:date="2017-02-02T22:45:00Z">
        <w:r w:rsidR="005529B6" w:rsidRPr="00066FC0">
          <w:rPr>
            <w:sz w:val="24"/>
            <w:szCs w:val="24"/>
            <w:rPrChange w:id="315" w:author="Prabhvir Saran" w:date="2017-02-02T23:37:00Z">
              <w:rPr/>
            </w:rPrChange>
          </w:rPr>
          <w:t>three types of</w:t>
        </w:r>
      </w:ins>
      <w:ins w:id="316" w:author="Prabhvir Saran" w:date="2017-02-02T16:52:00Z">
        <w:r w:rsidRPr="00066FC0">
          <w:rPr>
            <w:sz w:val="24"/>
            <w:szCs w:val="24"/>
            <w:rPrChange w:id="317" w:author="Prabhvir Saran" w:date="2017-02-02T23:37:00Z">
              <w:rPr/>
            </w:rPrChange>
          </w:rPr>
          <w:t xml:space="preserve"> print </w:t>
        </w:r>
      </w:ins>
      <w:ins w:id="318" w:author="Prabhvir Saran" w:date="2017-02-02T17:10:00Z">
        <w:r w:rsidR="0043098F" w:rsidRPr="00066FC0">
          <w:rPr>
            <w:sz w:val="24"/>
            <w:szCs w:val="24"/>
            <w:rPrChange w:id="319" w:author="Prabhvir Saran" w:date="2017-02-02T23:37:00Z">
              <w:rPr/>
            </w:rPrChange>
          </w:rPr>
          <w:t>layouts</w:t>
        </w:r>
      </w:ins>
      <w:ins w:id="320" w:author="Prabhvir Saran" w:date="2017-02-02T16:52:00Z">
        <w:r w:rsidRPr="00066FC0">
          <w:rPr>
            <w:sz w:val="24"/>
            <w:szCs w:val="24"/>
            <w:rPrChange w:id="321" w:author="Prabhvir Saran" w:date="2017-02-02T23:37:00Z">
              <w:rPr/>
            </w:rPrChange>
          </w:rPr>
          <w:t xml:space="preserve">. </w:t>
        </w:r>
      </w:ins>
      <w:ins w:id="322" w:author="Prabhvir Saran" w:date="2017-02-02T22:51:00Z">
        <w:r w:rsidR="00583BE8" w:rsidRPr="00066FC0">
          <w:rPr>
            <w:sz w:val="24"/>
            <w:szCs w:val="24"/>
            <w:rPrChange w:id="323" w:author="Prabhvir Saran" w:date="2017-02-02T23:37:00Z">
              <w:rPr/>
            </w:rPrChange>
          </w:rPr>
          <w:t xml:space="preserve">Print layout 1 would be used for the home page. Print layout </w:t>
        </w:r>
      </w:ins>
      <w:ins w:id="324" w:author="Prabhvir Saran" w:date="2017-02-02T22:52:00Z">
        <w:r w:rsidR="00583BE8" w:rsidRPr="00066FC0">
          <w:rPr>
            <w:sz w:val="24"/>
            <w:szCs w:val="24"/>
            <w:rPrChange w:id="325" w:author="Prabhvir Saran" w:date="2017-02-02T23:37:00Z">
              <w:rPr/>
            </w:rPrChange>
          </w:rPr>
          <w:t xml:space="preserve">2 is for pages using the div that changes the content </w:t>
        </w:r>
      </w:ins>
      <w:ins w:id="326" w:author="Prabhvir Saran" w:date="2017-02-02T23:30:00Z">
        <w:r w:rsidR="00066FC0" w:rsidRPr="00066FC0">
          <w:rPr>
            <w:sz w:val="24"/>
            <w:szCs w:val="24"/>
            <w:rPrChange w:id="327" w:author="Prabhvir Saran" w:date="2017-02-02T23:37:00Z">
              <w:rPr/>
            </w:rPrChange>
          </w:rPr>
          <w:t>based</w:t>
        </w:r>
      </w:ins>
      <w:ins w:id="328" w:author="Prabhvir Saran" w:date="2017-02-02T22:52:00Z">
        <w:r w:rsidR="00583BE8" w:rsidRPr="00066FC0">
          <w:rPr>
            <w:sz w:val="24"/>
            <w:szCs w:val="24"/>
            <w:rPrChange w:id="329" w:author="Prabhvir Saran" w:date="2017-02-02T23:37:00Z">
              <w:rPr/>
            </w:rPrChange>
          </w:rPr>
          <w:t xml:space="preserve"> on user selection. Finally print layout 3 </w:t>
        </w:r>
      </w:ins>
      <w:ins w:id="330" w:author="Prabhvir Saran" w:date="2017-02-02T22:53:00Z">
        <w:r w:rsidR="00583BE8" w:rsidRPr="00066FC0">
          <w:rPr>
            <w:sz w:val="24"/>
            <w:szCs w:val="24"/>
            <w:rPrChange w:id="331" w:author="Prabhvir Saran" w:date="2017-02-02T23:37:00Z">
              <w:rPr/>
            </w:rPrChange>
          </w:rPr>
          <w:t xml:space="preserve">is for pages that use the </w:t>
        </w:r>
      </w:ins>
      <w:ins w:id="332" w:author="Prabhvir Saran" w:date="2017-02-02T22:54:00Z">
        <w:r w:rsidR="00CC7C1A" w:rsidRPr="00066FC0">
          <w:rPr>
            <w:sz w:val="24"/>
            <w:szCs w:val="24"/>
            <w:rPrChange w:id="333" w:author="Prabhvir Saran" w:date="2017-02-02T23:37:00Z">
              <w:rPr/>
            </w:rPrChange>
          </w:rPr>
          <w:t>two-column</w:t>
        </w:r>
      </w:ins>
      <w:ins w:id="334" w:author="Prabhvir Saran" w:date="2017-02-02T22:53:00Z">
        <w:r w:rsidR="00583BE8" w:rsidRPr="00066FC0">
          <w:rPr>
            <w:sz w:val="24"/>
            <w:szCs w:val="24"/>
            <w:rPrChange w:id="335" w:author="Prabhvir Saran" w:date="2017-02-02T23:37:00Z">
              <w:rPr/>
            </w:rPrChange>
          </w:rPr>
          <w:t xml:space="preserve"> layout. </w:t>
        </w:r>
      </w:ins>
    </w:p>
    <w:p w14:paraId="63696064" w14:textId="502B7725" w:rsidR="00EF572A" w:rsidRDefault="00EF572A" w:rsidP="004161ED">
      <w:pPr>
        <w:rPr>
          <w:ins w:id="336" w:author="Prabhvir Saran" w:date="2017-02-02T17:36:00Z"/>
        </w:rPr>
      </w:pPr>
    </w:p>
    <w:p w14:paraId="5DBF9B38" w14:textId="698BEA7A" w:rsidR="001E44DE" w:rsidRDefault="001E44DE" w:rsidP="004161ED">
      <w:pPr>
        <w:rPr>
          <w:ins w:id="337" w:author="Prabhvir Saran" w:date="2017-02-02T17:26:00Z"/>
        </w:rPr>
      </w:pPr>
    </w:p>
    <w:p w14:paraId="2807ABFF" w14:textId="71F42B3C" w:rsidR="001E44DE" w:rsidRDefault="001E44DE" w:rsidP="004161ED">
      <w:pPr>
        <w:rPr>
          <w:ins w:id="338" w:author="Prabhvir Saran" w:date="2017-02-02T17:27:00Z"/>
          <w:noProof/>
        </w:rPr>
      </w:pPr>
    </w:p>
    <w:bookmarkStart w:id="339" w:name="_GoBack"/>
    <w:p w14:paraId="27EBCA66" w14:textId="02D517B5" w:rsidR="00B65495" w:rsidRDefault="00167652" w:rsidP="004161ED">
      <w:pPr>
        <w:rPr>
          <w:ins w:id="340" w:author="Prabhvir Saran" w:date="2017-02-02T17:36:00Z"/>
          <w:noProof/>
        </w:rPr>
      </w:pPr>
      <w:r>
        <w:rPr>
          <w:noProof/>
        </w:rPr>
        <w:lastRenderedPageBreak/>
        <mc:AlternateContent>
          <mc:Choice Requires="wpg">
            <w:drawing>
              <wp:anchor distT="0" distB="0" distL="114300" distR="114300" simplePos="0" relativeHeight="251696128" behindDoc="0" locked="0" layoutInCell="1" allowOverlap="1" wp14:anchorId="429557C1" wp14:editId="43FB33ED">
                <wp:simplePos x="0" y="0"/>
                <wp:positionH relativeFrom="margin">
                  <wp:align>left</wp:align>
                </wp:positionH>
                <wp:positionV relativeFrom="paragraph">
                  <wp:posOffset>3985895</wp:posOffset>
                </wp:positionV>
                <wp:extent cx="3141345" cy="3762375"/>
                <wp:effectExtent l="0" t="0" r="1905" b="9525"/>
                <wp:wrapSquare wrapText="bothSides"/>
                <wp:docPr id="476" name="Group 476"/>
                <wp:cNvGraphicFramePr/>
                <a:graphic xmlns:a="http://schemas.openxmlformats.org/drawingml/2006/main">
                  <a:graphicData uri="http://schemas.microsoft.com/office/word/2010/wordprocessingGroup">
                    <wpg:wgp>
                      <wpg:cNvGrpSpPr/>
                      <wpg:grpSpPr>
                        <a:xfrm>
                          <a:off x="0" y="0"/>
                          <a:ext cx="3141345" cy="3762375"/>
                          <a:chOff x="0" y="0"/>
                          <a:chExt cx="3141345" cy="3762375"/>
                        </a:xfrm>
                      </wpg:grpSpPr>
                      <pic:pic xmlns:pic="http://schemas.openxmlformats.org/drawingml/2006/picture">
                        <pic:nvPicPr>
                          <pic:cNvPr id="25" name="Picture 25"/>
                          <pic:cNvPicPr>
                            <a:picLocks noChangeAspect="1"/>
                          </pic:cNvPicPr>
                        </pic:nvPicPr>
                        <pic:blipFill rotWithShape="1">
                          <a:blip r:embed="rId23">
                            <a:extLst>
                              <a:ext uri="{28A0092B-C50C-407E-A947-70E740481C1C}">
                                <a14:useLocalDpi xmlns:a14="http://schemas.microsoft.com/office/drawing/2010/main" val="0"/>
                              </a:ext>
                            </a:extLst>
                          </a:blip>
                          <a:srcRect r="42618"/>
                          <a:stretch/>
                        </pic:blipFill>
                        <pic:spPr bwMode="auto">
                          <a:xfrm>
                            <a:off x="0" y="0"/>
                            <a:ext cx="3141345" cy="3502025"/>
                          </a:xfrm>
                          <a:prstGeom prst="rect">
                            <a:avLst/>
                          </a:prstGeom>
                          <a:ln>
                            <a:noFill/>
                          </a:ln>
                          <a:extLst>
                            <a:ext uri="{53640926-AAD7-44D8-BBD7-CCE9431645EC}">
                              <a14:shadowObscured xmlns:a14="http://schemas.microsoft.com/office/drawing/2010/main"/>
                            </a:ext>
                          </a:extLst>
                        </pic:spPr>
                      </pic:pic>
                      <wps:wsp>
                        <wps:cNvPr id="473" name="Text Box 473"/>
                        <wps:cNvSpPr txBox="1"/>
                        <wps:spPr>
                          <a:xfrm>
                            <a:off x="95250" y="3495675"/>
                            <a:ext cx="2968625" cy="266700"/>
                          </a:xfrm>
                          <a:prstGeom prst="rect">
                            <a:avLst/>
                          </a:prstGeom>
                          <a:solidFill>
                            <a:prstClr val="white"/>
                          </a:solidFill>
                          <a:ln>
                            <a:noFill/>
                          </a:ln>
                        </wps:spPr>
                        <wps:txbx>
                          <w:txbxContent>
                            <w:p w14:paraId="31E23B56" w14:textId="19B6F487" w:rsidR="00EF572A" w:rsidRPr="00D229C1" w:rsidRDefault="00EF572A">
                              <w:pPr>
                                <w:pStyle w:val="Caption"/>
                                <w:rPr>
                                  <w:noProof/>
                                </w:rPr>
                                <w:pPrChange w:id="341" w:author="Windows User" w:date="2017-02-02T18:08:00Z">
                                  <w:pPr/>
                                </w:pPrChange>
                              </w:pPr>
                              <w:ins w:id="342" w:author="Windows User" w:date="2017-02-02T18:08:00Z">
                                <w:r>
                                  <w:t xml:space="preserve">Print Layout </w:t>
                                </w:r>
                              </w:ins>
                              <w:ins w:id="343" w:author="Prabhvir Saran" w:date="2017-02-02T22:50:00Z">
                                <w:r w:rsidR="00583BE8">
                                  <w:t>3</w:t>
                                </w:r>
                              </w:ins>
                              <w:ins w:id="344" w:author="Windows User" w:date="2017-02-02T18:08:00Z">
                                <w:del w:id="345" w:author="Prabhvir Saran" w:date="2017-02-02T22:50:00Z">
                                  <w:r w:rsidDel="00583BE8">
                                    <w:delText xml:space="preserve">for history  </w:delText>
                                  </w:r>
                                  <w:r w:rsidDel="00583BE8">
                                    <w:fldChar w:fldCharType="begin"/>
                                  </w:r>
                                  <w:r w:rsidDel="00583BE8">
                                    <w:delInstrText xml:space="preserve"> SEQ Print_Layout_for_history_ \* ARABIC </w:delInstrText>
                                  </w:r>
                                </w:del>
                              </w:ins>
                              <w:del w:id="346" w:author="Prabhvir Saran" w:date="2017-02-02T22:50:00Z">
                                <w:r w:rsidDel="00583BE8">
                                  <w:fldChar w:fldCharType="separate"/>
                                </w:r>
                              </w:del>
                              <w:ins w:id="347" w:author="Windows User" w:date="2017-02-02T18:08:00Z">
                                <w:del w:id="348" w:author="Prabhvir Saran" w:date="2017-02-02T22:50:00Z">
                                  <w:r w:rsidDel="00583BE8">
                                    <w:rPr>
                                      <w:noProof/>
                                    </w:rPr>
                                    <w:delText>1</w:delText>
                                  </w:r>
                                  <w:r w:rsidDel="00583BE8">
                                    <w:fldChar w:fldCharType="end"/>
                                  </w:r>
                                </w:del>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29557C1" id="Group 476" o:spid="_x0000_s1069" style="position:absolute;margin-left:0;margin-top:313.85pt;width:247.35pt;height:296.25pt;z-index:251696128;mso-position-horizontal:left;mso-position-horizontal-relative:margin" coordsize="31413,376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&#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">
                <v:shape id="Picture 25" o:spid="_x0000_s1070" type="#_x0000_t75" style="position:absolute;width:31413;height:350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">
                  <v:imagedata r:id="rId24" o:title="" cropright="27930f"/>
                  <v:path arrowok="t"/>
                </v:shape>
                <v:shape id="Text Box 473" o:spid="_x0000_s1071" type="#_x0000_t202" style="position:absolute;left:952;top:34956;width:2968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" stroked="f">
                  <v:textbox style="mso-fit-shape-to-text:t" inset="0,0,0,0">
                    <w:txbxContent>
                      <w:p w14:paraId="31E23B56" w14:textId="19B6F487" w:rsidR="00EF572A" w:rsidRPr="00D229C1" w:rsidRDefault="00EF572A">
                        <w:pPr>
                          <w:pStyle w:val="Caption"/>
                          <w:rPr>
                            <w:noProof/>
                          </w:rPr>
                          <w:pPrChange w:id="381" w:author="Windows User" w:date="2017-02-02T18:08:00Z">
                            <w:pPr/>
                          </w:pPrChange>
                        </w:pPr>
                        <w:ins w:id="382" w:author="Windows User" w:date="2017-02-02T18:08:00Z">
                          <w:r>
                            <w:t xml:space="preserve">Print Layout </w:t>
                          </w:r>
                        </w:ins>
                        <w:ins w:id="383" w:author="Prabhvir Saran" w:date="2017-02-02T22:50:00Z">
                          <w:r w:rsidR="00583BE8">
                            <w:t>3</w:t>
                          </w:r>
                        </w:ins>
                        <w:ins w:id="384" w:author="Windows User" w:date="2017-02-02T18:08:00Z">
                          <w:del w:id="385" w:author="Prabhvir Saran" w:date="2017-02-02T22:50:00Z">
                            <w:r w:rsidDel="00583BE8">
                              <w:delText xml:space="preserve">for history  </w:delText>
                            </w:r>
                            <w:r w:rsidDel="00583BE8">
                              <w:fldChar w:fldCharType="begin"/>
                            </w:r>
                            <w:r w:rsidDel="00583BE8">
                              <w:delInstrText xml:space="preserve"> SEQ Print_Layout_for_history_ \* ARABIC </w:delInstrText>
                            </w:r>
                          </w:del>
                        </w:ins>
                        <w:del w:id="386" w:author="Prabhvir Saran" w:date="2017-02-02T22:50:00Z">
                          <w:r w:rsidDel="00583BE8">
                            <w:fldChar w:fldCharType="separate"/>
                          </w:r>
                        </w:del>
                        <w:ins w:id="387" w:author="Windows User" w:date="2017-02-02T18:08:00Z">
                          <w:del w:id="388" w:author="Prabhvir Saran" w:date="2017-02-02T22:50:00Z">
                            <w:r w:rsidDel="00583BE8">
                              <w:rPr>
                                <w:noProof/>
                              </w:rPr>
                              <w:delText>1</w:delText>
                            </w:r>
                            <w:r w:rsidDel="00583BE8">
                              <w:fldChar w:fldCharType="end"/>
                            </w:r>
                          </w:del>
                        </w:ins>
                      </w:p>
                    </w:txbxContent>
                  </v:textbox>
                </v:shape>
                <w10:wrap type="square" anchorx="margin"/>
              </v:group>
            </w:pict>
          </mc:Fallback>
        </mc:AlternateContent>
      </w:r>
      <w:bookmarkEnd w:id="339"/>
      <w:r>
        <w:rPr>
          <w:noProof/>
        </w:rPr>
        <mc:AlternateContent>
          <mc:Choice Requires="wpg">
            <w:drawing>
              <wp:anchor distT="0" distB="0" distL="114300" distR="114300" simplePos="0" relativeHeight="251693056" behindDoc="0" locked="0" layoutInCell="1" allowOverlap="1" wp14:anchorId="38B508AE" wp14:editId="690214EB">
                <wp:simplePos x="0" y="0"/>
                <wp:positionH relativeFrom="margin">
                  <wp:align>left</wp:align>
                </wp:positionH>
                <wp:positionV relativeFrom="paragraph">
                  <wp:posOffset>276</wp:posOffset>
                </wp:positionV>
                <wp:extent cx="3063875" cy="3743325"/>
                <wp:effectExtent l="0" t="0" r="3175" b="9525"/>
                <wp:wrapSquare wrapText="bothSides"/>
                <wp:docPr id="472" name="Group 472"/>
                <wp:cNvGraphicFramePr/>
                <a:graphic xmlns:a="http://schemas.openxmlformats.org/drawingml/2006/main">
                  <a:graphicData uri="http://schemas.microsoft.com/office/word/2010/wordprocessingGroup">
                    <wpg:wgp>
                      <wpg:cNvGrpSpPr/>
                      <wpg:grpSpPr>
                        <a:xfrm>
                          <a:off x="0" y="0"/>
                          <a:ext cx="3063875" cy="3743325"/>
                          <a:chOff x="0" y="0"/>
                          <a:chExt cx="3063875" cy="3743325"/>
                        </a:xfrm>
                      </wpg:grpSpPr>
                      <pic:pic xmlns:pic="http://schemas.openxmlformats.org/drawingml/2006/picture">
                        <pic:nvPicPr>
                          <pic:cNvPr id="459" name="Picture 13"/>
                          <pic:cNvPicPr>
                            <a:picLocks noChangeAspect="1"/>
                          </pic:cNvPicPr>
                        </pic:nvPicPr>
                        <pic:blipFill rotWithShape="1">
                          <a:blip r:embed="rId25">
                            <a:extLst>
                              <a:ext uri="{28A0092B-C50C-407E-A947-70E740481C1C}">
                                <a14:useLocalDpi xmlns:a14="http://schemas.microsoft.com/office/drawing/2010/main" val="0"/>
                              </a:ext>
                            </a:extLst>
                          </a:blip>
                          <a:srcRect r="42545"/>
                          <a:stretch/>
                        </pic:blipFill>
                        <pic:spPr bwMode="auto">
                          <a:xfrm>
                            <a:off x="0" y="0"/>
                            <a:ext cx="3063875" cy="3529330"/>
                          </a:xfrm>
                          <a:prstGeom prst="rect">
                            <a:avLst/>
                          </a:prstGeom>
                          <a:ln>
                            <a:noFill/>
                          </a:ln>
                          <a:extLst>
                            <a:ext uri="{53640926-AAD7-44D8-BBD7-CCE9431645EC}">
                              <a14:shadowObscured xmlns:a14="http://schemas.microsoft.com/office/drawing/2010/main"/>
                            </a:ext>
                          </a:extLst>
                        </pic:spPr>
                      </pic:pic>
                      <wps:wsp>
                        <wps:cNvPr id="471" name="Text Box 471"/>
                        <wps:cNvSpPr txBox="1"/>
                        <wps:spPr>
                          <a:xfrm>
                            <a:off x="57150" y="3476625"/>
                            <a:ext cx="2914650" cy="266700"/>
                          </a:xfrm>
                          <a:prstGeom prst="rect">
                            <a:avLst/>
                          </a:prstGeom>
                          <a:solidFill>
                            <a:prstClr val="white"/>
                          </a:solidFill>
                          <a:ln>
                            <a:noFill/>
                          </a:ln>
                        </wps:spPr>
                        <wps:txbx>
                          <w:txbxContent>
                            <w:p w14:paraId="0CA246CD" w14:textId="1650ADF1" w:rsidR="00EF572A" w:rsidRPr="00850DA3" w:rsidRDefault="00EF572A">
                              <w:pPr>
                                <w:pStyle w:val="Caption"/>
                                <w:rPr>
                                  <w:noProof/>
                                </w:rPr>
                                <w:pPrChange w:id="349" w:author="Windows User" w:date="2017-02-02T18:07:00Z">
                                  <w:pPr/>
                                </w:pPrChange>
                              </w:pPr>
                              <w:ins w:id="350" w:author="Windows User" w:date="2017-02-02T18:08:00Z">
                                <w:r>
                                  <w:t xml:space="preserve"> </w:t>
                                </w:r>
                              </w:ins>
                              <w:ins w:id="351" w:author="Prabhvir Saran" w:date="2017-02-02T22:51:00Z">
                                <w:r w:rsidR="00583BE8">
                                  <w:t>Print layout 1</w:t>
                                </w:r>
                              </w:ins>
                              <w:ins w:id="352" w:author="Windows User" w:date="2017-02-02T18:07:00Z">
                                <w:del w:id="353" w:author="Prabhvir Saran" w:date="2017-02-02T22:51:00Z">
                                  <w:r w:rsidDel="00583BE8">
                                    <w:delText xml:space="preserve">Home </w:delText>
                                  </w:r>
                                </w:del>
                                <w:del w:id="354" w:author="Prabhvir Saran" w:date="2017-02-02T22:50:00Z">
                                  <w:r w:rsidDel="00583BE8">
                                    <w:delText xml:space="preserve">page print layout  </w:delText>
                                  </w:r>
                                </w:del>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8B508AE" id="Group 472" o:spid="_x0000_s1072" style="position:absolute;margin-left:0;margin-top:0;width:241.25pt;height:294.75pt;z-index:251693056;mso-position-horizontal:left;mso-position-horizontal-relative:margin" coordsize="30638,374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">
                <v:shape id="Picture 13" o:spid="_x0000_s1073" type="#_x0000_t75" style="position:absolute;width:30638;height:352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">
                  <v:imagedata r:id="rId26" o:title="" cropright="27882f"/>
                  <v:path arrowok="t"/>
                </v:shape>
                <v:shape id="Text Box 471" o:spid="_x0000_s1074" type="#_x0000_t202" style="position:absolute;left:571;top:34766;width:2914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" stroked="f">
                  <v:textbox style="mso-fit-shape-to-text:t" inset="0,0,0,0">
                    <w:txbxContent>
                      <w:p w14:paraId="0CA246CD" w14:textId="1650ADF1" w:rsidR="00EF572A" w:rsidRPr="00850DA3" w:rsidRDefault="00EF572A">
                        <w:pPr>
                          <w:pStyle w:val="Caption"/>
                          <w:rPr>
                            <w:noProof/>
                          </w:rPr>
                          <w:pPrChange w:id="395" w:author="Windows User" w:date="2017-02-02T18:07:00Z">
                            <w:pPr/>
                          </w:pPrChange>
                        </w:pPr>
                        <w:ins w:id="396" w:author="Windows User" w:date="2017-02-02T18:08:00Z">
                          <w:r>
                            <w:t xml:space="preserve"> </w:t>
                          </w:r>
                        </w:ins>
                        <w:ins w:id="397" w:author="Prabhvir Saran" w:date="2017-02-02T22:51:00Z">
                          <w:r w:rsidR="00583BE8">
                            <w:t>Print layout 1</w:t>
                          </w:r>
                        </w:ins>
                        <w:ins w:id="398" w:author="Windows User" w:date="2017-02-02T18:07:00Z">
                          <w:del w:id="399" w:author="Prabhvir Saran" w:date="2017-02-02T22:51:00Z">
                            <w:r w:rsidDel="00583BE8">
                              <w:delText xml:space="preserve">Home </w:delText>
                            </w:r>
                          </w:del>
                          <w:del w:id="400" w:author="Prabhvir Saran" w:date="2017-02-02T22:50:00Z">
                            <w:r w:rsidDel="00583BE8">
                              <w:delText xml:space="preserve">page print layout  </w:delText>
                            </w:r>
                          </w:del>
                        </w:ins>
                      </w:p>
                    </w:txbxContent>
                  </v:textbox>
                </v:shape>
                <w10:wrap type="square" anchorx="margin"/>
              </v:group>
            </w:pict>
          </mc:Fallback>
        </mc:AlternateContent>
      </w:r>
      <w:r w:rsidR="00EF572A">
        <w:rPr>
          <w:noProof/>
        </w:rPr>
        <mc:AlternateContent>
          <mc:Choice Requires="wpg">
            <w:drawing>
              <wp:anchor distT="0" distB="0" distL="114300" distR="114300" simplePos="0" relativeHeight="251699200" behindDoc="0" locked="0" layoutInCell="1" allowOverlap="1" wp14:anchorId="6F74E7DD" wp14:editId="16DCCF66">
                <wp:simplePos x="0" y="0"/>
                <wp:positionH relativeFrom="column">
                  <wp:posOffset>3124200</wp:posOffset>
                </wp:positionH>
                <wp:positionV relativeFrom="paragraph">
                  <wp:posOffset>0</wp:posOffset>
                </wp:positionV>
                <wp:extent cx="2920365" cy="3752850"/>
                <wp:effectExtent l="0" t="0" r="0" b="0"/>
                <wp:wrapSquare wrapText="bothSides"/>
                <wp:docPr id="475" name="Group 475"/>
                <wp:cNvGraphicFramePr/>
                <a:graphic xmlns:a="http://schemas.openxmlformats.org/drawingml/2006/main">
                  <a:graphicData uri="http://schemas.microsoft.com/office/word/2010/wordprocessingGroup">
                    <wpg:wgp>
                      <wpg:cNvGrpSpPr/>
                      <wpg:grpSpPr>
                        <a:xfrm>
                          <a:off x="0" y="0"/>
                          <a:ext cx="2920365" cy="3752850"/>
                          <a:chOff x="0" y="0"/>
                          <a:chExt cx="2920365" cy="3752850"/>
                        </a:xfrm>
                      </wpg:grpSpPr>
                      <pic:pic xmlns:pic="http://schemas.openxmlformats.org/drawingml/2006/picture">
                        <pic:nvPicPr>
                          <pic:cNvPr id="14" name="Picture 14"/>
                          <pic:cNvPicPr>
                            <a:picLocks noChangeAspect="1"/>
                          </pic:cNvPicPr>
                        </pic:nvPicPr>
                        <pic:blipFill rotWithShape="1">
                          <a:blip r:embed="rId27">
                            <a:extLst>
                              <a:ext uri="{28A0092B-C50C-407E-A947-70E740481C1C}">
                                <a14:useLocalDpi xmlns:a14="http://schemas.microsoft.com/office/drawing/2010/main" val="0"/>
                              </a:ext>
                            </a:extLst>
                          </a:blip>
                          <a:srcRect r="42545"/>
                          <a:stretch/>
                        </pic:blipFill>
                        <pic:spPr bwMode="auto">
                          <a:xfrm>
                            <a:off x="0" y="0"/>
                            <a:ext cx="2920365" cy="3529965"/>
                          </a:xfrm>
                          <a:prstGeom prst="rect">
                            <a:avLst/>
                          </a:prstGeom>
                          <a:ln>
                            <a:noFill/>
                          </a:ln>
                          <a:extLst>
                            <a:ext uri="{53640926-AAD7-44D8-BBD7-CCE9431645EC}">
                              <a14:shadowObscured xmlns:a14="http://schemas.microsoft.com/office/drawing/2010/main"/>
                            </a:ext>
                          </a:extLst>
                        </pic:spPr>
                      </pic:pic>
                      <wps:wsp>
                        <wps:cNvPr id="474" name="Text Box 474"/>
                        <wps:cNvSpPr txBox="1"/>
                        <wps:spPr>
                          <a:xfrm>
                            <a:off x="76200" y="3486150"/>
                            <a:ext cx="2743200" cy="266700"/>
                          </a:xfrm>
                          <a:prstGeom prst="rect">
                            <a:avLst/>
                          </a:prstGeom>
                          <a:solidFill>
                            <a:prstClr val="white"/>
                          </a:solidFill>
                          <a:ln>
                            <a:noFill/>
                          </a:ln>
                        </wps:spPr>
                        <wps:txbx>
                          <w:txbxContent>
                            <w:p w14:paraId="16994F9D" w14:textId="76F63D96" w:rsidR="00EF572A" w:rsidRPr="00920BD5" w:rsidRDefault="00EF572A">
                              <w:pPr>
                                <w:pStyle w:val="Caption"/>
                                <w:rPr>
                                  <w:noProof/>
                                </w:rPr>
                                <w:pPrChange w:id="355" w:author="Windows User" w:date="2017-02-02T18:09:00Z">
                                  <w:pPr/>
                                </w:pPrChange>
                              </w:pPr>
                              <w:ins w:id="356" w:author="Windows User" w:date="2017-02-02T18:09:00Z">
                                <w:r>
                                  <w:t xml:space="preserve">Print layout </w:t>
                                </w:r>
                              </w:ins>
                              <w:ins w:id="357" w:author="Prabhvir Saran" w:date="2017-02-02T22:50:00Z">
                                <w:r w:rsidR="00583BE8">
                                  <w:t>2</w:t>
                                </w:r>
                              </w:ins>
                              <w:ins w:id="358" w:author="Windows User" w:date="2017-02-02T18:09:00Z">
                                <w:del w:id="359" w:author="Prabhvir Saran" w:date="2017-02-02T22:50:00Z">
                                  <w:r w:rsidDel="00583BE8">
                                    <w:fldChar w:fldCharType="begin"/>
                                  </w:r>
                                  <w:r w:rsidDel="00583BE8">
                                    <w:delInstrText xml:space="preserve"> SEQ Print_layout \* ARABIC </w:delInstrText>
                                  </w:r>
                                </w:del>
                              </w:ins>
                              <w:del w:id="360" w:author="Prabhvir Saran" w:date="2017-02-02T22:50:00Z">
                                <w:r w:rsidDel="00583BE8">
                                  <w:fldChar w:fldCharType="separate"/>
                                </w:r>
                              </w:del>
                              <w:ins w:id="361" w:author="Windows User" w:date="2017-02-02T18:09:00Z">
                                <w:del w:id="362" w:author="Prabhvir Saran" w:date="2017-02-02T22:50:00Z">
                                  <w:r w:rsidDel="00583BE8">
                                    <w:rPr>
                                      <w:noProof/>
                                    </w:rPr>
                                    <w:delText>1</w:delText>
                                  </w:r>
                                  <w:r w:rsidDel="00583BE8">
                                    <w:fldChar w:fldCharType="end"/>
                                  </w:r>
                                </w:del>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F74E7DD" id="Group 475" o:spid="_x0000_s1075" style="position:absolute;margin-left:246pt;margin-top:0;width:229.95pt;height:295.5pt;z-index:251699200" coordsize="29203,375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">
                <v:shape id="Picture 14" o:spid="_x0000_s1076" type="#_x0000_t75" style="position:absolute;width:29203;height:352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">
                  <v:imagedata r:id="rId28" o:title="" cropright="27882f"/>
                  <v:path arrowok="t"/>
                </v:shape>
                <v:shape id="Text Box 474" o:spid="_x0000_s1077" type="#_x0000_t202" style="position:absolute;left:762;top:34861;width:2743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" stroked="f">
                  <v:textbox style="mso-fit-shape-to-text:t" inset="0,0,0,0">
                    <w:txbxContent>
                      <w:p w14:paraId="16994F9D" w14:textId="76F63D96" w:rsidR="00EF572A" w:rsidRPr="00920BD5" w:rsidRDefault="00EF572A">
                        <w:pPr>
                          <w:pStyle w:val="Caption"/>
                          <w:rPr>
                            <w:noProof/>
                          </w:rPr>
                          <w:pPrChange w:id="409" w:author="Windows User" w:date="2017-02-02T18:09:00Z">
                            <w:pPr/>
                          </w:pPrChange>
                        </w:pPr>
                        <w:ins w:id="410" w:author="Windows User" w:date="2017-02-02T18:09:00Z">
                          <w:r>
                            <w:t xml:space="preserve">Print layout </w:t>
                          </w:r>
                        </w:ins>
                        <w:ins w:id="411" w:author="Prabhvir Saran" w:date="2017-02-02T22:50:00Z">
                          <w:r w:rsidR="00583BE8">
                            <w:t>2</w:t>
                          </w:r>
                        </w:ins>
                        <w:ins w:id="412" w:author="Windows User" w:date="2017-02-02T18:09:00Z">
                          <w:del w:id="413" w:author="Prabhvir Saran" w:date="2017-02-02T22:50:00Z">
                            <w:r w:rsidDel="00583BE8">
                              <w:fldChar w:fldCharType="begin"/>
                            </w:r>
                            <w:r w:rsidDel="00583BE8">
                              <w:delInstrText xml:space="preserve"> SEQ Print_layout \* ARABIC </w:delInstrText>
                            </w:r>
                          </w:del>
                        </w:ins>
                        <w:del w:id="414" w:author="Prabhvir Saran" w:date="2017-02-02T22:50:00Z">
                          <w:r w:rsidDel="00583BE8">
                            <w:fldChar w:fldCharType="separate"/>
                          </w:r>
                        </w:del>
                        <w:ins w:id="415" w:author="Windows User" w:date="2017-02-02T18:09:00Z">
                          <w:del w:id="416" w:author="Prabhvir Saran" w:date="2017-02-02T22:50:00Z">
                            <w:r w:rsidDel="00583BE8">
                              <w:rPr>
                                <w:noProof/>
                              </w:rPr>
                              <w:delText>1</w:delText>
                            </w:r>
                            <w:r w:rsidDel="00583BE8">
                              <w:fldChar w:fldCharType="end"/>
                            </w:r>
                          </w:del>
                        </w:ins>
                      </w:p>
                    </w:txbxContent>
                  </v:textbox>
                </v:shape>
                <w10:wrap type="square"/>
              </v:group>
            </w:pict>
          </mc:Fallback>
        </mc:AlternateContent>
      </w:r>
      <w:del w:id="363" w:author="Windows User" w:date="2017-02-02T18:07:00Z">
        <w:r w:rsidR="00EF572A" w:rsidDel="00EF572A">
          <w:rPr>
            <w:noProof/>
          </w:rPr>
          <mc:AlternateContent>
            <mc:Choice Requires="wpg">
              <w:drawing>
                <wp:anchor distT="0" distB="0" distL="114300" distR="114300" simplePos="0" relativeHeight="251689984" behindDoc="0" locked="0" layoutInCell="1" allowOverlap="1" wp14:anchorId="7AD55EB7" wp14:editId="5FEE9468">
                  <wp:simplePos x="0" y="0"/>
                  <wp:positionH relativeFrom="column">
                    <wp:posOffset>0</wp:posOffset>
                  </wp:positionH>
                  <wp:positionV relativeFrom="paragraph">
                    <wp:posOffset>0</wp:posOffset>
                  </wp:positionV>
                  <wp:extent cx="3141345" cy="7610475"/>
                  <wp:effectExtent l="0" t="0" r="1905" b="9525"/>
                  <wp:wrapSquare wrapText="bothSides"/>
                  <wp:docPr id="464" name="Group 464"/>
                  <wp:cNvGraphicFramePr/>
                  <a:graphic xmlns:a="http://schemas.openxmlformats.org/drawingml/2006/main">
                    <a:graphicData uri="http://schemas.microsoft.com/office/word/2010/wordprocessingGroup">
                      <wpg:wgp>
                        <wpg:cNvGrpSpPr/>
                        <wpg:grpSpPr>
                          <a:xfrm>
                            <a:off x="0" y="0"/>
                            <a:ext cx="3141345" cy="3502025"/>
                            <a:chOff x="0" y="0"/>
                            <a:chExt cx="3141345" cy="3502025"/>
                          </a:xfrm>
                        </wpg:grpSpPr>
                        <pic:pic xmlns:pic="http://schemas.openxmlformats.org/drawingml/2006/picture">
                          <pic:nvPicPr>
                            <pic:cNvPr id="13" name="Picture 25"/>
                            <pic:cNvPicPr>
                              <a:picLocks noChangeAspect="1"/>
                            </pic:cNvPicPr>
                          </pic:nvPicPr>
                          <pic:blipFill rotWithShape="1">
                            <a:blip r:embed="rId23">
                              <a:extLst>
                                <a:ext uri="{28A0092B-C50C-407E-A947-70E740481C1C}">
                                  <a14:useLocalDpi xmlns:a14="http://schemas.microsoft.com/office/drawing/2010/main" val="0"/>
                                </a:ext>
                              </a:extLst>
                            </a:blip>
                            <a:srcRect r="42618"/>
                            <a:stretch/>
                          </pic:blipFill>
                          <pic:spPr bwMode="auto">
                            <a:xfrm>
                              <a:off x="0" y="0"/>
                              <a:ext cx="3141345" cy="3502025"/>
                            </a:xfrm>
                            <a:prstGeom prst="rect">
                              <a:avLst/>
                            </a:prstGeom>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w14:anchorId="7C4DA53A" id="Group 464" o:spid="_x0000_s1026" style="position:absolute;margin-left:0;margin-top:0;width:247.35pt;height:599.25pt;z-index:251689984;mso-height-relative:margin" coordsize="31413,350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">
                  <v:shape id="Picture 25" o:spid="_x0000_s1027" type="#_x0000_t75" style="position:absolute;width:31413;height:350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">
                    <v:imagedata r:id="rId29" o:title="" cropright="27930f"/>
                    <v:path arrowok="t"/>
                  </v:shape>
                  <w10:wrap type="square"/>
                </v:group>
              </w:pict>
            </mc:Fallback>
          </mc:AlternateContent>
        </w:r>
      </w:del>
    </w:p>
    <w:p w14:paraId="77C10EB2" w14:textId="06C086AF" w:rsidR="00B65495" w:rsidRDefault="00B65495" w:rsidP="004161ED">
      <w:pPr>
        <w:rPr>
          <w:ins w:id="364" w:author="Prabhvir Saran" w:date="2017-02-02T17:38:00Z"/>
          <w:noProof/>
        </w:rPr>
      </w:pPr>
    </w:p>
    <w:p w14:paraId="2008EA9D" w14:textId="62552882" w:rsidR="00BB09A4" w:rsidRDefault="00BB09A4" w:rsidP="004161ED">
      <w:pPr>
        <w:rPr>
          <w:ins w:id="365" w:author="Prabhvir Saran" w:date="2017-02-02T15:39:00Z"/>
        </w:rPr>
      </w:pPr>
    </w:p>
    <w:p w14:paraId="5F1652ED" w14:textId="256B3EBF" w:rsidR="001E44DE" w:rsidRDefault="001E44DE" w:rsidP="004161ED">
      <w:pPr>
        <w:pStyle w:val="Heading3"/>
        <w:rPr>
          <w:ins w:id="366" w:author="Prabhvir Saran" w:date="2017-02-02T17:36:00Z"/>
        </w:rPr>
      </w:pPr>
    </w:p>
    <w:p w14:paraId="7EE542B6" w14:textId="249E7EDF" w:rsidR="001E44DE" w:rsidRDefault="001E44DE" w:rsidP="004161ED">
      <w:pPr>
        <w:pStyle w:val="Heading3"/>
        <w:rPr>
          <w:ins w:id="367" w:author="Prabhvir Saran" w:date="2017-02-02T17:36:00Z"/>
        </w:rPr>
      </w:pPr>
    </w:p>
    <w:p w14:paraId="15D65028" w14:textId="4410D1F9" w:rsidR="001E44DE" w:rsidRDefault="001E44DE" w:rsidP="004161ED">
      <w:pPr>
        <w:pStyle w:val="Heading3"/>
        <w:rPr>
          <w:ins w:id="368" w:author="Prabhvir Saran" w:date="2017-02-02T17:36:00Z"/>
        </w:rPr>
      </w:pPr>
    </w:p>
    <w:p w14:paraId="49B788EF" w14:textId="0CC75D18" w:rsidR="001E44DE" w:rsidRDefault="001E44DE" w:rsidP="004161ED">
      <w:pPr>
        <w:pStyle w:val="Heading3"/>
        <w:rPr>
          <w:ins w:id="369" w:author="Prabhvir Saran" w:date="2017-02-02T17:36:00Z"/>
        </w:rPr>
      </w:pPr>
    </w:p>
    <w:p w14:paraId="10D0900F" w14:textId="4DCFBE2C" w:rsidR="001E44DE" w:rsidRDefault="001E44DE" w:rsidP="004161ED">
      <w:pPr>
        <w:pStyle w:val="Heading3"/>
        <w:rPr>
          <w:ins w:id="370" w:author="Prabhvir Saran" w:date="2017-02-02T17:36:00Z"/>
        </w:rPr>
      </w:pPr>
    </w:p>
    <w:p w14:paraId="4547F385" w14:textId="46880A8C" w:rsidR="001E44DE" w:rsidRDefault="001E44DE" w:rsidP="004161ED">
      <w:pPr>
        <w:pStyle w:val="Heading3"/>
        <w:rPr>
          <w:ins w:id="371" w:author="Prabhvir Saran" w:date="2017-02-02T17:36:00Z"/>
        </w:rPr>
      </w:pPr>
    </w:p>
    <w:p w14:paraId="25289C5A" w14:textId="7189A39E" w:rsidR="001E44DE" w:rsidRDefault="001E44DE" w:rsidP="004161ED">
      <w:pPr>
        <w:pStyle w:val="Heading3"/>
        <w:rPr>
          <w:ins w:id="372" w:author="Prabhvir Saran" w:date="2017-02-02T17:36:00Z"/>
        </w:rPr>
      </w:pPr>
    </w:p>
    <w:p w14:paraId="647A41FF" w14:textId="77777777" w:rsidR="001E44DE" w:rsidRDefault="001E44DE" w:rsidP="004161ED">
      <w:pPr>
        <w:pStyle w:val="Heading3"/>
        <w:rPr>
          <w:ins w:id="373" w:author="Prabhvir Saran" w:date="2017-02-02T17:36:00Z"/>
        </w:rPr>
      </w:pPr>
    </w:p>
    <w:p w14:paraId="39D18748" w14:textId="3770472D" w:rsidR="001E44DE" w:rsidRDefault="001E44DE" w:rsidP="004161ED">
      <w:pPr>
        <w:pStyle w:val="Heading3"/>
        <w:rPr>
          <w:ins w:id="374" w:author="Prabhvir Saran" w:date="2017-02-02T17:36:00Z"/>
        </w:rPr>
      </w:pPr>
    </w:p>
    <w:p w14:paraId="4251D385" w14:textId="03B84FE9" w:rsidR="001E44DE" w:rsidRDefault="001E44DE" w:rsidP="004161ED">
      <w:pPr>
        <w:pStyle w:val="Heading3"/>
        <w:rPr>
          <w:ins w:id="375" w:author="Prabhvir Saran" w:date="2017-02-02T17:36:00Z"/>
        </w:rPr>
      </w:pPr>
    </w:p>
    <w:p w14:paraId="396C7D54" w14:textId="7A3E2513" w:rsidR="001E44DE" w:rsidRDefault="001E44DE" w:rsidP="004161ED">
      <w:pPr>
        <w:pStyle w:val="Heading3"/>
        <w:rPr>
          <w:ins w:id="376" w:author="Prabhvir Saran" w:date="2017-02-02T17:36:00Z"/>
        </w:rPr>
      </w:pPr>
    </w:p>
    <w:p w14:paraId="29A35E6D" w14:textId="5EC0843F" w:rsidR="001E44DE" w:rsidRDefault="001E44DE" w:rsidP="004161ED">
      <w:pPr>
        <w:pStyle w:val="Heading3"/>
        <w:rPr>
          <w:ins w:id="377" w:author="Prabhvir Saran" w:date="2017-02-02T17:38:00Z"/>
        </w:rPr>
      </w:pPr>
    </w:p>
    <w:p w14:paraId="05E30F01" w14:textId="4BC78330" w:rsidR="00B65495" w:rsidRDefault="00B65495">
      <w:pPr>
        <w:rPr>
          <w:ins w:id="378" w:author="Prabhvir Saran" w:date="2017-02-02T17:38:00Z"/>
        </w:rPr>
        <w:pPrChange w:id="379" w:author="Prabhvir Saran" w:date="2017-02-02T17:38:00Z">
          <w:pPr>
            <w:pStyle w:val="Heading3"/>
          </w:pPr>
        </w:pPrChange>
      </w:pPr>
    </w:p>
    <w:p w14:paraId="4A16FDE3" w14:textId="7A51E30C" w:rsidR="00B65495" w:rsidRDefault="00B65495">
      <w:pPr>
        <w:rPr>
          <w:ins w:id="380" w:author="Prabhvir Saran" w:date="2017-02-02T17:38:00Z"/>
        </w:rPr>
        <w:pPrChange w:id="381" w:author="Prabhvir Saran" w:date="2017-02-02T17:38:00Z">
          <w:pPr>
            <w:pStyle w:val="Heading3"/>
          </w:pPr>
        </w:pPrChange>
      </w:pPr>
    </w:p>
    <w:p w14:paraId="5A6CB00A" w14:textId="3FE02A69" w:rsidR="00B65495" w:rsidRPr="00B65495" w:rsidRDefault="00B65495">
      <w:pPr>
        <w:rPr>
          <w:ins w:id="382" w:author="Prabhvir Saran" w:date="2017-02-02T17:36:00Z"/>
          <w:rPrChange w:id="383" w:author="Prabhvir Saran" w:date="2017-02-02T17:38:00Z">
            <w:rPr>
              <w:ins w:id="384" w:author="Prabhvir Saran" w:date="2017-02-02T17:36:00Z"/>
            </w:rPr>
          </w:rPrChange>
        </w:rPr>
        <w:pPrChange w:id="385" w:author="Prabhvir Saran" w:date="2017-02-02T17:38:00Z">
          <w:pPr>
            <w:pStyle w:val="Heading3"/>
          </w:pPr>
        </w:pPrChange>
      </w:pPr>
    </w:p>
    <w:p w14:paraId="0EB81A6D" w14:textId="5ABE0762" w:rsidR="00CE27D4" w:rsidRPr="00066FC0" w:rsidRDefault="00E268E0">
      <w:pPr>
        <w:pStyle w:val="Heading2"/>
        <w:rPr>
          <w:ins w:id="386" w:author="Prabhvir Saran" w:date="2017-02-02T15:43:00Z"/>
          <w:sz w:val="32"/>
          <w:rPrChange w:id="387" w:author="Prabhvir Saran" w:date="2017-02-02T23:35:00Z">
            <w:rPr>
              <w:ins w:id="388" w:author="Prabhvir Saran" w:date="2017-02-02T15:43:00Z"/>
            </w:rPr>
          </w:rPrChange>
        </w:rPr>
        <w:pPrChange w:id="389" w:author="Prabhvir Saran" w:date="2017-02-02T23:15:00Z">
          <w:pPr>
            <w:pStyle w:val="Heading3"/>
          </w:pPr>
        </w:pPrChange>
      </w:pPr>
      <w:bookmarkStart w:id="390" w:name="_Toc473842181"/>
      <w:ins w:id="391" w:author="Prabhvir Saran" w:date="2017-02-02T23:15:00Z">
        <w:r w:rsidRPr="00066FC0">
          <w:rPr>
            <w:sz w:val="32"/>
            <w:rPrChange w:id="392" w:author="Prabhvir Saran" w:date="2017-02-02T23:35:00Z">
              <w:rPr/>
            </w:rPrChange>
          </w:rPr>
          <w:lastRenderedPageBreak/>
          <w:t xml:space="preserve">Page Design / </w:t>
        </w:r>
        <w:proofErr w:type="spellStart"/>
        <w:r w:rsidRPr="00066FC0">
          <w:rPr>
            <w:sz w:val="32"/>
            <w:rPrChange w:id="393" w:author="Prabhvir Saran" w:date="2017-02-02T23:35:00Z">
              <w:rPr/>
            </w:rPrChange>
          </w:rPr>
          <w:t>Colour</w:t>
        </w:r>
        <w:proofErr w:type="spellEnd"/>
        <w:r w:rsidRPr="00066FC0">
          <w:rPr>
            <w:sz w:val="32"/>
            <w:rPrChange w:id="394" w:author="Prabhvir Saran" w:date="2017-02-02T23:35:00Z">
              <w:rPr/>
            </w:rPrChange>
          </w:rPr>
          <w:t xml:space="preserve"> Scheme</w:t>
        </w:r>
        <w:bookmarkEnd w:id="390"/>
        <w:r w:rsidRPr="00066FC0">
          <w:rPr>
            <w:sz w:val="32"/>
            <w:rPrChange w:id="395" w:author="Prabhvir Saran" w:date="2017-02-02T23:35:00Z">
              <w:rPr/>
            </w:rPrChange>
          </w:rPr>
          <w:t xml:space="preserve"> </w:t>
        </w:r>
      </w:ins>
    </w:p>
    <w:p w14:paraId="47DA7F7C" w14:textId="77777777" w:rsidR="00CE27D4" w:rsidRDefault="00CE27D4" w:rsidP="00CE27D4">
      <w:pPr>
        <w:rPr>
          <w:ins w:id="396" w:author="Prabhvir Saran" w:date="2017-02-02T15:43:00Z"/>
        </w:rPr>
      </w:pPr>
      <w:ins w:id="397" w:author="Prabhvir Saran" w:date="2017-02-02T15:43:00Z">
        <w:r>
          <w:t xml:space="preserve">  </w:t>
        </w:r>
      </w:ins>
    </w:p>
    <w:p w14:paraId="1BDB2C0E" w14:textId="3C3C4469" w:rsidR="00CE27D4" w:rsidRPr="00066FC0" w:rsidRDefault="00E268E0" w:rsidP="00F911EF">
      <w:pPr>
        <w:ind w:firstLine="720"/>
        <w:rPr>
          <w:ins w:id="398" w:author="Prabhvir Saran" w:date="2017-02-02T15:43:00Z"/>
          <w:sz w:val="24"/>
          <w:szCs w:val="26"/>
          <w:rPrChange w:id="399" w:author="Prabhvir Saran" w:date="2017-02-02T23:37:00Z">
            <w:rPr>
              <w:ins w:id="400" w:author="Prabhvir Saran" w:date="2017-02-02T15:43:00Z"/>
            </w:rPr>
          </w:rPrChange>
        </w:rPr>
      </w:pPr>
      <w:bookmarkStart w:id="401" w:name="_3rdcrjn" w:colFirst="0" w:colLast="0"/>
      <w:bookmarkEnd w:id="401"/>
      <w:ins w:id="402" w:author="Prabhvir Saran" w:date="2017-02-02T23:12:00Z">
        <w:r w:rsidRPr="00066FC0">
          <w:rPr>
            <w:sz w:val="24"/>
            <w:szCs w:val="26"/>
            <w:rPrChange w:id="403" w:author="Prabhvir Saran" w:date="2017-02-02T23:37:00Z">
              <w:rPr>
                <w:sz w:val="24"/>
                <w:szCs w:val="24"/>
              </w:rPr>
            </w:rPrChange>
          </w:rPr>
          <w:t xml:space="preserve">The layout will be fluid to be more user friendly. </w:t>
        </w:r>
      </w:ins>
      <w:ins w:id="404" w:author="Prabhvir Saran" w:date="2017-02-02T15:43:00Z">
        <w:r w:rsidR="00CE27D4" w:rsidRPr="00066FC0">
          <w:rPr>
            <w:sz w:val="24"/>
            <w:szCs w:val="26"/>
            <w:rPrChange w:id="405" w:author="Prabhvir Saran" w:date="2017-02-02T23:37:00Z">
              <w:rPr>
                <w:sz w:val="24"/>
                <w:szCs w:val="24"/>
              </w:rPr>
            </w:rPrChange>
          </w:rPr>
          <w:t>For simple and intuitive navigation, we chose to use a drop dow</w:t>
        </w:r>
        <w:r w:rsidR="00775F5D" w:rsidRPr="00066FC0">
          <w:rPr>
            <w:sz w:val="24"/>
            <w:szCs w:val="26"/>
            <w:rPrChange w:id="406" w:author="Prabhvir Saran" w:date="2017-02-02T23:37:00Z">
              <w:rPr>
                <w:sz w:val="24"/>
                <w:szCs w:val="24"/>
              </w:rPr>
            </w:rPrChange>
          </w:rPr>
          <w:t xml:space="preserve">n navigation bar in the header, </w:t>
        </w:r>
        <w:r w:rsidR="00CE27D4" w:rsidRPr="00066FC0">
          <w:rPr>
            <w:sz w:val="24"/>
            <w:szCs w:val="26"/>
            <w:rPrChange w:id="407" w:author="Prabhvir Saran" w:date="2017-02-02T23:37:00Z">
              <w:rPr>
                <w:sz w:val="24"/>
                <w:szCs w:val="24"/>
              </w:rPr>
            </w:rPrChange>
          </w:rPr>
          <w:t>which is a very comm</w:t>
        </w:r>
        <w:r w:rsidR="00775F5D" w:rsidRPr="00066FC0">
          <w:rPr>
            <w:sz w:val="24"/>
            <w:szCs w:val="26"/>
            <w:rPrChange w:id="408" w:author="Prabhvir Saran" w:date="2017-02-02T23:37:00Z">
              <w:rPr>
                <w:sz w:val="24"/>
                <w:szCs w:val="24"/>
              </w:rPr>
            </w:rPrChange>
          </w:rPr>
          <w:t xml:space="preserve">on element of popular websites. On the </w:t>
        </w:r>
      </w:ins>
      <w:ins w:id="409" w:author="Prabhvir Saran" w:date="2017-02-02T15:51:00Z">
        <w:r w:rsidR="00066FC0" w:rsidRPr="00066FC0">
          <w:rPr>
            <w:sz w:val="24"/>
            <w:szCs w:val="26"/>
            <w:rPrChange w:id="410" w:author="Prabhvir Saran" w:date="2017-02-02T23:37:00Z">
              <w:rPr>
                <w:sz w:val="24"/>
                <w:szCs w:val="24"/>
              </w:rPr>
            </w:rPrChange>
          </w:rPr>
          <w:t xml:space="preserve">About HEMA page and the Styles page, </w:t>
        </w:r>
        <w:r w:rsidR="00775F5D" w:rsidRPr="00066FC0">
          <w:rPr>
            <w:sz w:val="24"/>
            <w:szCs w:val="26"/>
            <w:rPrChange w:id="411" w:author="Prabhvir Saran" w:date="2017-02-02T23:37:00Z">
              <w:rPr>
                <w:sz w:val="24"/>
                <w:szCs w:val="24"/>
              </w:rPr>
            </w:rPrChange>
          </w:rPr>
          <w:t>the left side navigation bar will have button</w:t>
        </w:r>
      </w:ins>
      <w:ins w:id="412" w:author="Prabhvir Saran" w:date="2017-02-02T15:52:00Z">
        <w:r w:rsidR="00775F5D" w:rsidRPr="00066FC0">
          <w:rPr>
            <w:sz w:val="24"/>
            <w:szCs w:val="26"/>
            <w:rPrChange w:id="413" w:author="Prabhvir Saran" w:date="2017-02-02T23:37:00Z">
              <w:rPr>
                <w:sz w:val="24"/>
                <w:szCs w:val="24"/>
              </w:rPr>
            </w:rPrChange>
          </w:rPr>
          <w:t>s which change the content in the main pane to match what the user wants to see.</w:t>
        </w:r>
      </w:ins>
      <w:ins w:id="414" w:author="Prabhvir Saran" w:date="2017-02-02T15:53:00Z">
        <w:r w:rsidR="00775F5D" w:rsidRPr="00066FC0">
          <w:rPr>
            <w:sz w:val="24"/>
            <w:szCs w:val="26"/>
            <w:rPrChange w:id="415" w:author="Prabhvir Saran" w:date="2017-02-02T23:37:00Z">
              <w:rPr>
                <w:sz w:val="24"/>
                <w:szCs w:val="24"/>
              </w:rPr>
            </w:rPrChange>
          </w:rPr>
          <w:t xml:space="preserve"> This will help user quickly find the content they want to see without having to sit through pages of links.</w:t>
        </w:r>
      </w:ins>
      <w:ins w:id="416" w:author="Prabhvir Saran" w:date="2017-02-02T15:52:00Z">
        <w:r w:rsidR="00775F5D" w:rsidRPr="00066FC0">
          <w:rPr>
            <w:sz w:val="24"/>
            <w:szCs w:val="26"/>
            <w:rPrChange w:id="417" w:author="Prabhvir Saran" w:date="2017-02-02T23:37:00Z">
              <w:rPr>
                <w:sz w:val="24"/>
                <w:szCs w:val="24"/>
              </w:rPr>
            </w:rPrChange>
          </w:rPr>
          <w:t xml:space="preserve"> </w:t>
        </w:r>
      </w:ins>
      <w:ins w:id="418" w:author="Prabhvir Saran" w:date="2017-02-02T15:43:00Z">
        <w:r w:rsidR="00CE27D4" w:rsidRPr="00066FC0">
          <w:rPr>
            <w:sz w:val="24"/>
            <w:szCs w:val="26"/>
            <w:rPrChange w:id="419" w:author="Prabhvir Saran" w:date="2017-02-02T23:37:00Z">
              <w:rPr>
                <w:sz w:val="24"/>
                <w:szCs w:val="24"/>
              </w:rPr>
            </w:rPrChange>
          </w:rPr>
          <w:t xml:space="preserve">Our color scheme </w:t>
        </w:r>
      </w:ins>
      <w:ins w:id="420" w:author="Prabhvir Saran" w:date="2017-02-02T15:50:00Z">
        <w:r w:rsidR="00775F5D" w:rsidRPr="00066FC0">
          <w:rPr>
            <w:sz w:val="24"/>
            <w:szCs w:val="26"/>
            <w:rPrChange w:id="421" w:author="Prabhvir Saran" w:date="2017-02-02T23:37:00Z">
              <w:rPr>
                <w:sz w:val="24"/>
                <w:szCs w:val="24"/>
              </w:rPr>
            </w:rPrChange>
          </w:rPr>
          <w:t xml:space="preserve">(below) we chose </w:t>
        </w:r>
      </w:ins>
      <w:ins w:id="422" w:author="Prabhvir Saran" w:date="2017-02-02T15:43:00Z">
        <w:r w:rsidR="00CE27D4" w:rsidRPr="00066FC0">
          <w:rPr>
            <w:sz w:val="24"/>
            <w:szCs w:val="26"/>
            <w:rPrChange w:id="423" w:author="Prabhvir Saran" w:date="2017-02-02T23:37:00Z">
              <w:rPr>
                <w:sz w:val="24"/>
                <w:szCs w:val="24"/>
              </w:rPr>
            </w:rPrChange>
          </w:rPr>
          <w:t>because it has a historical feel to it, in line with the content of the website, but it also has a bold red, which captures the aggression of combat spo</w:t>
        </w:r>
        <w:r w:rsidR="00775F5D" w:rsidRPr="00066FC0">
          <w:rPr>
            <w:sz w:val="24"/>
            <w:szCs w:val="26"/>
            <w:rPrChange w:id="424" w:author="Prabhvir Saran" w:date="2017-02-02T23:37:00Z">
              <w:rPr>
                <w:sz w:val="24"/>
                <w:szCs w:val="24"/>
              </w:rPr>
            </w:rPrChange>
          </w:rPr>
          <w:t xml:space="preserve">rts. The </w:t>
        </w:r>
        <w:proofErr w:type="spellStart"/>
        <w:r w:rsidR="00775F5D" w:rsidRPr="00066FC0">
          <w:rPr>
            <w:sz w:val="24"/>
            <w:szCs w:val="26"/>
            <w:rPrChange w:id="425" w:author="Prabhvir Saran" w:date="2017-02-02T23:37:00Z">
              <w:rPr>
                <w:sz w:val="24"/>
                <w:szCs w:val="24"/>
              </w:rPr>
            </w:rPrChange>
          </w:rPr>
          <w:t>colours</w:t>
        </w:r>
        <w:proofErr w:type="spellEnd"/>
        <w:r w:rsidR="00775F5D" w:rsidRPr="00066FC0">
          <w:rPr>
            <w:sz w:val="24"/>
            <w:szCs w:val="26"/>
            <w:rPrChange w:id="426" w:author="Prabhvir Saran" w:date="2017-02-02T23:37:00Z">
              <w:rPr>
                <w:sz w:val="24"/>
                <w:szCs w:val="24"/>
              </w:rPr>
            </w:rPrChange>
          </w:rPr>
          <w:t xml:space="preserve"> all fit within a complementary </w:t>
        </w:r>
        <w:proofErr w:type="spellStart"/>
        <w:r w:rsidR="00775F5D" w:rsidRPr="00066FC0">
          <w:rPr>
            <w:sz w:val="24"/>
            <w:szCs w:val="26"/>
            <w:rPrChange w:id="427" w:author="Prabhvir Saran" w:date="2017-02-02T23:37:00Z">
              <w:rPr>
                <w:sz w:val="24"/>
                <w:szCs w:val="24"/>
              </w:rPr>
            </w:rPrChange>
          </w:rPr>
          <w:t>colour</w:t>
        </w:r>
        <w:proofErr w:type="spellEnd"/>
        <w:r w:rsidR="00775F5D" w:rsidRPr="00066FC0">
          <w:rPr>
            <w:sz w:val="24"/>
            <w:szCs w:val="26"/>
            <w:rPrChange w:id="428" w:author="Prabhvir Saran" w:date="2017-02-02T23:37:00Z">
              <w:rPr>
                <w:sz w:val="24"/>
                <w:szCs w:val="24"/>
              </w:rPr>
            </w:rPrChange>
          </w:rPr>
          <w:t xml:space="preserve"> set.</w:t>
        </w:r>
      </w:ins>
    </w:p>
    <w:p w14:paraId="4235CA36" w14:textId="2624C336" w:rsidR="00CE27D4" w:rsidRDefault="00775F5D" w:rsidP="00CE27D4">
      <w:pPr>
        <w:rPr>
          <w:ins w:id="429" w:author="Prabhvir Saran" w:date="2017-02-02T15:43:00Z"/>
        </w:rPr>
      </w:pPr>
      <w:ins w:id="430" w:author="Prabhvir Saran" w:date="2017-02-02T15:43:00Z">
        <w:r>
          <w:t xml:space="preserve"> </w:t>
        </w:r>
      </w:ins>
    </w:p>
    <w:p w14:paraId="249B4B24" w14:textId="77777777" w:rsidR="00CE27D4" w:rsidRDefault="00CE27D4" w:rsidP="00CE27D4">
      <w:pPr>
        <w:spacing w:after="0"/>
        <w:rPr>
          <w:ins w:id="431" w:author="Prabhvir Saran" w:date="2017-02-02T15:43:00Z"/>
        </w:rPr>
      </w:pPr>
      <w:ins w:id="432" w:author="Prabhvir Saran" w:date="2017-02-02T15:43:00Z">
        <w:r>
          <w:rPr>
            <w:noProof/>
          </w:rPr>
          <w:drawing>
            <wp:inline distT="0" distB="0" distL="0" distR="0" wp14:anchorId="7D298ADF" wp14:editId="3DC17E87">
              <wp:extent cx="5943600" cy="364084"/>
              <wp:effectExtent l="0" t="0" r="0" b="0"/>
              <wp:docPr id="463" name="image15.png" descr="C:\Users\bhagw\AppData\Local\Microsoft\Windows\INetCacheContent.Word\pallette.png"/>
              <wp:cNvGraphicFramePr/>
              <a:graphic xmlns:a="http://schemas.openxmlformats.org/drawingml/2006/main">
                <a:graphicData uri="http://schemas.openxmlformats.org/drawingml/2006/picture">
                  <pic:pic xmlns:pic="http://schemas.openxmlformats.org/drawingml/2006/picture">
                    <pic:nvPicPr>
                      <pic:cNvPr id="0" name="image15.png" descr="C:\Users\bhagw\AppData\Local\Microsoft\Windows\INetCacheContent.Word\pallette.png"/>
                      <pic:cNvPicPr preferRelativeResize="0"/>
                    </pic:nvPicPr>
                    <pic:blipFill>
                      <a:blip r:embed="rId30"/>
                      <a:srcRect/>
                      <a:stretch>
                        <a:fillRect/>
                      </a:stretch>
                    </pic:blipFill>
                    <pic:spPr>
                      <a:xfrm>
                        <a:off x="0" y="0"/>
                        <a:ext cx="5943600" cy="364084"/>
                      </a:xfrm>
                      <a:prstGeom prst="rect">
                        <a:avLst/>
                      </a:prstGeom>
                      <a:ln/>
                    </pic:spPr>
                  </pic:pic>
                </a:graphicData>
              </a:graphic>
            </wp:inline>
          </w:drawing>
        </w:r>
        <w:r>
          <w:t xml:space="preserve"> </w:t>
        </w:r>
      </w:ins>
    </w:p>
    <w:p w14:paraId="749E6F87" w14:textId="0A6F8DB8" w:rsidR="00CE27D4" w:rsidRDefault="00CE27D4" w:rsidP="00CE27D4">
      <w:pPr>
        <w:spacing w:after="0"/>
        <w:rPr>
          <w:ins w:id="433" w:author="Prabhvir Saran" w:date="2017-02-02T15:43:00Z"/>
        </w:rPr>
      </w:pPr>
      <w:ins w:id="434" w:author="Prabhvir Saran" w:date="2017-02-02T15:43:00Z">
        <w:r>
          <w:t xml:space="preserve">| 000000                    | 450001                     | A50C0E                     | 2E3323                     | FFFEBB </w:t>
        </w:r>
      </w:ins>
    </w:p>
    <w:p w14:paraId="55A5F814" w14:textId="5B2B075B" w:rsidR="00CE27D4" w:rsidRDefault="00CE27D4" w:rsidP="004161ED">
      <w:pPr>
        <w:rPr>
          <w:ins w:id="435" w:author="Prabhvir Saran" w:date="2017-02-02T15:39:00Z"/>
        </w:rPr>
      </w:pPr>
    </w:p>
    <w:p w14:paraId="090DBBA8" w14:textId="6EE101C5" w:rsidR="00CE27D4" w:rsidRDefault="00CE27D4" w:rsidP="004161ED">
      <w:pPr>
        <w:rPr>
          <w:ins w:id="436" w:author="Prabhvir Saran" w:date="2017-02-02T15:39:00Z"/>
        </w:rPr>
      </w:pPr>
    </w:p>
    <w:p w14:paraId="5E13183C" w14:textId="20217DF5" w:rsidR="00F911EF" w:rsidRDefault="00F911EF" w:rsidP="004161ED">
      <w:pPr>
        <w:pStyle w:val="Heading1"/>
      </w:pPr>
    </w:p>
    <w:p w14:paraId="3FE9E9CF" w14:textId="0BBB80D2" w:rsidR="00F911EF" w:rsidRDefault="00F911EF" w:rsidP="00F911EF"/>
    <w:p w14:paraId="3349AADE" w14:textId="2C2CD16E" w:rsidR="00F911EF" w:rsidRDefault="00F911EF" w:rsidP="00F911EF"/>
    <w:p w14:paraId="4E6B2713" w14:textId="7FC6F3FE" w:rsidR="00F911EF" w:rsidRDefault="00F911EF" w:rsidP="00F911EF"/>
    <w:p w14:paraId="0E8B4D4A" w14:textId="1120C6A9" w:rsidR="00F911EF" w:rsidRDefault="00F911EF" w:rsidP="00F911EF"/>
    <w:p w14:paraId="3171EC68" w14:textId="7A870F4B" w:rsidR="00F911EF" w:rsidRDefault="00F911EF" w:rsidP="00F911EF"/>
    <w:p w14:paraId="2A62B552" w14:textId="27D2D50B" w:rsidR="00F911EF" w:rsidRDefault="00F911EF" w:rsidP="00F911EF"/>
    <w:p w14:paraId="5E43E10F" w14:textId="6D1DE306" w:rsidR="00F911EF" w:rsidRDefault="00F911EF" w:rsidP="00F911EF"/>
    <w:p w14:paraId="2E9B5092" w14:textId="176EC064" w:rsidR="00F911EF" w:rsidRDefault="00F911EF" w:rsidP="00F911EF"/>
    <w:p w14:paraId="0ED77D85" w14:textId="7BF70BD6" w:rsidR="00F911EF" w:rsidRDefault="00F911EF" w:rsidP="00F911EF"/>
    <w:p w14:paraId="4F8E1D9B" w14:textId="1A12AFBC" w:rsidR="00F911EF" w:rsidRDefault="00F911EF" w:rsidP="00F911EF"/>
    <w:p w14:paraId="59EC6C67" w14:textId="5E079298" w:rsidR="00F911EF" w:rsidRDefault="00F911EF" w:rsidP="00F911EF"/>
    <w:p w14:paraId="638FAFA0" w14:textId="1A51883C" w:rsidR="00F911EF" w:rsidRDefault="00F911EF" w:rsidP="00F911EF"/>
    <w:p w14:paraId="44E429FB" w14:textId="3405796E" w:rsidR="00F911EF" w:rsidRDefault="00F911EF" w:rsidP="00F911EF">
      <w:pPr>
        <w:rPr>
          <w:ins w:id="437" w:author="Prabhvir Saran" w:date="2017-02-02T23:16:00Z"/>
        </w:rPr>
      </w:pPr>
    </w:p>
    <w:p w14:paraId="5110372B" w14:textId="77777777" w:rsidR="00E268E0" w:rsidRPr="00F911EF" w:rsidRDefault="00E268E0" w:rsidP="00F911EF"/>
    <w:p w14:paraId="6AD3D1CD" w14:textId="3CCDB4AD" w:rsidR="00CE27D4" w:rsidRPr="004161ED" w:rsidRDefault="00CE27D4" w:rsidP="004161ED">
      <w:pPr>
        <w:pStyle w:val="Heading1"/>
        <w:rPr>
          <w:ins w:id="438" w:author="Prabhvir Saran" w:date="2017-02-02T15:43:00Z"/>
        </w:rPr>
      </w:pPr>
      <w:bookmarkStart w:id="439" w:name="_Toc473842182"/>
      <w:ins w:id="440" w:author="Prabhvir Saran" w:date="2017-02-02T15:43:00Z">
        <w:r w:rsidRPr="004161ED">
          <w:lastRenderedPageBreak/>
          <w:t>Appendix 1</w:t>
        </w:r>
        <w:bookmarkEnd w:id="439"/>
      </w:ins>
    </w:p>
    <w:p w14:paraId="5B86598F" w14:textId="4C26B8A9" w:rsidR="00CE27D4" w:rsidRDefault="00CE27D4" w:rsidP="004161ED">
      <w:pPr>
        <w:rPr>
          <w:ins w:id="441" w:author="Prabhvir Saran" w:date="2017-02-02T15:39:00Z"/>
        </w:rPr>
      </w:pPr>
    </w:p>
    <w:p w14:paraId="3D66A0F0" w14:textId="370D486C" w:rsidR="00121F28" w:rsidRDefault="00121F28" w:rsidP="004161ED">
      <w:pPr>
        <w:pStyle w:val="Heading2"/>
        <w:rPr>
          <w:ins w:id="442" w:author="Prabhvir Saran" w:date="2017-02-02T23:16:00Z"/>
        </w:rPr>
      </w:pPr>
      <w:bookmarkStart w:id="443" w:name="_Toc473842183"/>
      <w:r w:rsidRPr="005341BF">
        <w:t>Introduction</w:t>
      </w:r>
      <w:bookmarkEnd w:id="443"/>
    </w:p>
    <w:p w14:paraId="13A03A11" w14:textId="77777777" w:rsidR="00E268E0" w:rsidRPr="00E268E0" w:rsidRDefault="00E268E0">
      <w:pPr>
        <w:rPr>
          <w:rPrChange w:id="444" w:author="Prabhvir Saran" w:date="2017-02-02T23:16:00Z">
            <w:rPr/>
          </w:rPrChange>
        </w:rPr>
        <w:pPrChange w:id="445" w:author="Prabhvir Saran" w:date="2017-02-02T23:16:00Z">
          <w:pPr>
            <w:pStyle w:val="Heading2"/>
          </w:pPr>
        </w:pPrChange>
      </w:pPr>
    </w:p>
    <w:p w14:paraId="4533D929" w14:textId="69B916F0" w:rsidR="00E47E58" w:rsidRDefault="00E47E58" w:rsidP="00E47E58">
      <w:pPr>
        <w:ind w:firstLine="720"/>
        <w:rPr>
          <w:ins w:id="446" w:author="Tony Pacheco" w:date="2017-01-31T18:38:00Z"/>
        </w:rPr>
      </w:pPr>
      <w:ins w:id="447" w:author="Tony Pacheco" w:date="2017-01-31T18:38:00Z">
        <w:r>
          <w:rPr>
            <w:sz w:val="24"/>
            <w:szCs w:val="24"/>
          </w:rPr>
          <w:t xml:space="preserve">Historical European Martial Arts (HEMA) is a set of combat arts with their origins in Europe. Disciplines range from the earliest known axe &amp; sword fighting manuals (circa 1400) to late Victorian era boxing and </w:t>
        </w:r>
        <w:del w:id="448" w:author="Prabhvir Saran" w:date="2017-02-02T22:41:00Z">
          <w:r w:rsidDel="005529B6">
            <w:rPr>
              <w:sz w:val="24"/>
              <w:szCs w:val="24"/>
            </w:rPr>
            <w:delText>self defence</w:delText>
          </w:r>
        </w:del>
      </w:ins>
      <w:ins w:id="449" w:author="Prabhvir Saran" w:date="2017-02-02T22:41:00Z">
        <w:r w:rsidR="005529B6">
          <w:rPr>
            <w:sz w:val="24"/>
            <w:szCs w:val="24"/>
          </w:rPr>
          <w:t>self-defense</w:t>
        </w:r>
      </w:ins>
      <w:ins w:id="450" w:author="Tony Pacheco" w:date="2017-01-31T18:38:00Z">
        <w:r>
          <w:rPr>
            <w:sz w:val="24"/>
            <w:szCs w:val="24"/>
          </w:rPr>
          <w:t xml:space="preserve"> systems. Unlike most Eastern martial arts, European martial arts lost their teaching traditions and schools, so the focus of HEMA is the rediscovery and revival of these ‘dead’ arts.</w:t>
        </w:r>
      </w:ins>
    </w:p>
    <w:p w14:paraId="10F43437" w14:textId="0EF31094" w:rsidR="00121F28" w:rsidDel="00E47E58" w:rsidRDefault="001A25C4" w:rsidP="0029077D">
      <w:pPr>
        <w:ind w:firstLine="720"/>
        <w:rPr>
          <w:del w:id="451" w:author="Tony Pacheco" w:date="2017-01-31T18:38:00Z"/>
          <w:sz w:val="24"/>
          <w:szCs w:val="24"/>
        </w:rPr>
      </w:pPr>
      <w:del w:id="452" w:author="Tony Pacheco" w:date="2017-01-31T18:38:00Z">
        <w:r w:rsidDel="00E47E58">
          <w:rPr>
            <w:sz w:val="24"/>
            <w:szCs w:val="24"/>
          </w:rPr>
          <w:delText>Global warming is shaping up to be the biggest issue of this century. It is best described as an annual rise in the temperature of the earth, but affects many other aspects of our climate as well. The global average temperature rising by just a degree can cause dramatic climate change, natural disasters and loss of life. The main cause is the rising level of greenhouse gases in the atmosphere. The biggest of these gases is CO</w:delText>
        </w:r>
        <w:r w:rsidDel="00E47E58">
          <w:rPr>
            <w:sz w:val="24"/>
            <w:szCs w:val="24"/>
            <w:vertAlign w:val="subscript"/>
          </w:rPr>
          <w:delText>2</w:delText>
        </w:r>
        <w:r w:rsidDel="00E47E58">
          <w:rPr>
            <w:sz w:val="24"/>
            <w:szCs w:val="24"/>
          </w:rPr>
          <w:delText>, emissions of which have been increasing steadily since the industrial revolution due</w:delText>
        </w:r>
        <w:r w:rsidR="00D31015" w:rsidDel="00E47E58">
          <w:rPr>
            <w:sz w:val="24"/>
            <w:szCs w:val="24"/>
          </w:rPr>
          <w:delText xml:space="preserve"> to the burning of fossil fuels</w:delText>
        </w:r>
        <w:r w:rsidDel="00E47E58">
          <w:rPr>
            <w:sz w:val="24"/>
            <w:szCs w:val="24"/>
          </w:rPr>
          <w:delText>. The more greenhouse gases are released, the more heat is trapped</w:delText>
        </w:r>
        <w:r w:rsidR="00D31015" w:rsidDel="00E47E58">
          <w:rPr>
            <w:sz w:val="24"/>
            <w:szCs w:val="24"/>
          </w:rPr>
          <w:delText>,</w:delText>
        </w:r>
        <w:r w:rsidDel="00E47E58">
          <w:rPr>
            <w:sz w:val="24"/>
            <w:szCs w:val="24"/>
          </w:rPr>
          <w:delText xml:space="preserve"> making Earth warmer. Most people believe that this will not affect them in short term but 2016 was in fact the hottest year on the record. There are already huge pieces of ice breaking off from the north pole which are creating a rise in the sea level. Florida is one of the first cities to be affected by this. </w:delText>
        </w:r>
        <w:r w:rsidR="00B6316B" w:rsidDel="00E47E58">
          <w:rPr>
            <w:sz w:val="24"/>
            <w:szCs w:val="24"/>
          </w:rPr>
          <w:delText>They are spending millions of</w:delText>
        </w:r>
        <w:r w:rsidDel="00E47E58">
          <w:rPr>
            <w:sz w:val="24"/>
            <w:szCs w:val="24"/>
          </w:rPr>
          <w:delText xml:space="preserve"> taxpayer dollars to pump water out of the city. This trend will continue in other coastal cities, and since majority of world’s population lives near the ocean a major move inward may be required. We may not be able to fully reverse what we have done to our planet but we can still save it from </w:delText>
        </w:r>
        <w:r w:rsidR="0036068B" w:rsidDel="00E47E58">
          <w:rPr>
            <w:sz w:val="24"/>
            <w:szCs w:val="24"/>
          </w:rPr>
          <w:delText xml:space="preserve">total </w:delText>
        </w:r>
        <w:r w:rsidR="00E76763" w:rsidDel="00E47E58">
          <w:rPr>
            <w:sz w:val="24"/>
            <w:szCs w:val="24"/>
          </w:rPr>
          <w:delText>destruction</w:delText>
        </w:r>
        <w:r w:rsidDel="00E47E58">
          <w:rPr>
            <w:sz w:val="24"/>
            <w:szCs w:val="24"/>
          </w:rPr>
          <w:delText xml:space="preserve">. </w:delText>
        </w:r>
      </w:del>
    </w:p>
    <w:p w14:paraId="5627CF61" w14:textId="77777777" w:rsidR="0029077D" w:rsidRDefault="0029077D" w:rsidP="00D31015">
      <w:pPr>
        <w:ind w:firstLine="720"/>
      </w:pPr>
    </w:p>
    <w:p w14:paraId="0383D709" w14:textId="3B7B1DB9" w:rsidR="00121F28" w:rsidRDefault="00A477D7" w:rsidP="004161ED">
      <w:pPr>
        <w:pStyle w:val="Heading2"/>
        <w:rPr>
          <w:ins w:id="453" w:author="Prabhvir Saran" w:date="2017-02-02T23:16:00Z"/>
        </w:rPr>
      </w:pPr>
      <w:bookmarkStart w:id="454" w:name="_Toc473842184"/>
      <w:r>
        <w:t>About</w:t>
      </w:r>
      <w:r w:rsidR="00121F28" w:rsidRPr="005341BF">
        <w:t xml:space="preserve"> the website</w:t>
      </w:r>
      <w:bookmarkEnd w:id="454"/>
      <w:r w:rsidR="00380CD1" w:rsidRPr="005341BF">
        <w:t xml:space="preserve"> </w:t>
      </w:r>
    </w:p>
    <w:p w14:paraId="7D300A6F" w14:textId="77777777" w:rsidR="00E268E0" w:rsidRPr="00E268E0" w:rsidRDefault="00E268E0">
      <w:pPr>
        <w:rPr>
          <w:rPrChange w:id="455" w:author="Prabhvir Saran" w:date="2017-02-02T23:16:00Z">
            <w:rPr/>
          </w:rPrChange>
        </w:rPr>
        <w:pPrChange w:id="456" w:author="Prabhvir Saran" w:date="2017-02-02T23:16:00Z">
          <w:pPr>
            <w:pStyle w:val="Heading2"/>
          </w:pPr>
        </w:pPrChange>
      </w:pPr>
    </w:p>
    <w:p w14:paraId="4713C747" w14:textId="77777777" w:rsidR="00E47E58" w:rsidRDefault="00E47E58" w:rsidP="00E47E58">
      <w:pPr>
        <w:ind w:firstLine="720"/>
        <w:rPr>
          <w:ins w:id="457" w:author="Tony Pacheco" w:date="2017-01-31T18:39:00Z"/>
          <w:sz w:val="24"/>
          <w:szCs w:val="24"/>
        </w:rPr>
      </w:pPr>
      <w:ins w:id="458" w:author="Tony Pacheco" w:date="2017-01-31T18:39:00Z">
        <w:r>
          <w:rPr>
            <w:sz w:val="24"/>
            <w:szCs w:val="24"/>
          </w:rPr>
          <w:t xml:space="preserve">Because HEMA is a relatively young sport (the modern revival only started in the 80’s) it is not very well known; the goal of this website will be to introduce new people to the sport and hopefully speed the growth of its revival. </w:t>
        </w:r>
      </w:ins>
    </w:p>
    <w:p w14:paraId="5CD0D9CA" w14:textId="77777777" w:rsidR="00E47E58" w:rsidRDefault="00E47E58" w:rsidP="00E47E58">
      <w:pPr>
        <w:ind w:firstLine="720"/>
        <w:rPr>
          <w:ins w:id="459" w:author="Tony Pacheco" w:date="2017-01-31T18:39:00Z"/>
          <w:sz w:val="24"/>
          <w:szCs w:val="24"/>
        </w:rPr>
      </w:pPr>
      <w:ins w:id="460" w:author="Tony Pacheco" w:date="2017-01-31T18:39:00Z">
        <w:r>
          <w:rPr>
            <w:sz w:val="24"/>
            <w:szCs w:val="24"/>
          </w:rPr>
          <w:t>In addition to introducing new people to HEMA, we would also like for the website to serve as a portal to further learning on the subject. We can achieve this by including a glossary of terms commonly used in the HEMA community, having small articles on the different disciplines and weapons and a media gallery.</w:t>
        </w:r>
      </w:ins>
    </w:p>
    <w:p w14:paraId="534002E8" w14:textId="77777777" w:rsidR="00E47E58" w:rsidRDefault="00E47E58" w:rsidP="00E47E58">
      <w:pPr>
        <w:rPr>
          <w:ins w:id="461" w:author="Tony Pacheco" w:date="2017-01-31T18:39:00Z"/>
          <w:sz w:val="24"/>
          <w:szCs w:val="24"/>
        </w:rPr>
      </w:pPr>
      <w:ins w:id="462" w:author="Tony Pacheco" w:date="2017-01-31T18:39:00Z">
        <w:r>
          <w:rPr>
            <w:sz w:val="24"/>
            <w:szCs w:val="24"/>
          </w:rPr>
          <w:tab/>
          <w:t>Not very many websites dedicated to HEMA exist now. The most popular forum for the discussion of HEMA are a Facebook group with just under 10,000 members, but a proper website dedicated to teaching people about HEMA (that doesn’t have a club or association affiliated with it) doesn’t seem to exist</w:t>
        </w:r>
      </w:ins>
    </w:p>
    <w:p w14:paraId="59BC6708" w14:textId="77777777" w:rsidR="00E47E58" w:rsidDel="00EC6476" w:rsidRDefault="00E47E58" w:rsidP="00E47E58">
      <w:pPr>
        <w:ind w:firstLine="720"/>
        <w:rPr>
          <w:ins w:id="463" w:author="Tony Pacheco" w:date="2017-01-31T18:39:00Z"/>
          <w:del w:id="464" w:author="Prabhvir Saran" w:date="2017-02-02T16:01:00Z"/>
          <w:sz w:val="24"/>
          <w:szCs w:val="24"/>
        </w:rPr>
      </w:pPr>
      <w:ins w:id="465" w:author="Tony Pacheco" w:date="2017-01-31T18:39:00Z">
        <w:r>
          <w:fldChar w:fldCharType="begin"/>
        </w:r>
        <w:r>
          <w:instrText xml:space="preserve"> HYPERLINK "http://hroarr.com/" </w:instrText>
        </w:r>
        <w:r>
          <w:fldChar w:fldCharType="separate"/>
        </w:r>
        <w:r w:rsidRPr="00DC390E">
          <w:rPr>
            <w:rStyle w:val="Hyperlink"/>
            <w:sz w:val="24"/>
            <w:szCs w:val="24"/>
          </w:rPr>
          <w:t>http://hroarr.com/</w:t>
        </w:r>
        <w:r>
          <w:rPr>
            <w:rStyle w:val="Hyperlink"/>
            <w:sz w:val="24"/>
            <w:szCs w:val="24"/>
          </w:rPr>
          <w:fldChar w:fldCharType="end"/>
        </w:r>
        <w:r>
          <w:rPr>
            <w:sz w:val="24"/>
            <w:szCs w:val="24"/>
          </w:rPr>
          <w:t xml:space="preserve"> is a popular website which is mostly dedicated to sharing news articles and blog posts related to HEMA, but it has a heavy bias towards certain disciplines, and towards German styles as opposed to the style from other countries. Our website will aim to show no bias towards any one discipline, and will not be focused on news but rather general information.</w:t>
        </w:r>
      </w:ins>
    </w:p>
    <w:p w14:paraId="2BC97533" w14:textId="77777777" w:rsidR="00E47E58" w:rsidRDefault="00E47E58" w:rsidP="004161ED">
      <w:pPr>
        <w:ind w:firstLine="720"/>
        <w:rPr>
          <w:ins w:id="466" w:author="Tony Pacheco" w:date="2017-01-31T18:39:00Z"/>
          <w:sz w:val="24"/>
          <w:szCs w:val="24"/>
        </w:rPr>
      </w:pPr>
    </w:p>
    <w:p w14:paraId="75935159" w14:textId="77777777" w:rsidR="00E268E0" w:rsidRDefault="00E47E58" w:rsidP="00F55454">
      <w:pPr>
        <w:ind w:firstLine="720"/>
        <w:rPr>
          <w:ins w:id="467" w:author="Prabhvir Saran" w:date="2017-02-02T23:16:00Z"/>
          <w:sz w:val="24"/>
          <w:szCs w:val="24"/>
        </w:rPr>
      </w:pPr>
      <w:ins w:id="468" w:author="Tony Pacheco" w:date="2017-01-31T18:39:00Z">
        <w:r>
          <w:fldChar w:fldCharType="begin"/>
        </w:r>
        <w:r>
          <w:instrText xml:space="preserve"> HYPERLINK "https://www.hemaalliance.com/" </w:instrText>
        </w:r>
        <w:r>
          <w:fldChar w:fldCharType="separate"/>
        </w:r>
        <w:r w:rsidRPr="00DC390E">
          <w:rPr>
            <w:rStyle w:val="Hyperlink"/>
            <w:sz w:val="24"/>
            <w:szCs w:val="24"/>
          </w:rPr>
          <w:t>https://www.hemaalliance.com/</w:t>
        </w:r>
        <w:r>
          <w:rPr>
            <w:rStyle w:val="Hyperlink"/>
            <w:sz w:val="24"/>
            <w:szCs w:val="24"/>
          </w:rPr>
          <w:fldChar w:fldCharType="end"/>
        </w:r>
        <w:r>
          <w:rPr>
            <w:sz w:val="24"/>
            <w:szCs w:val="24"/>
          </w:rPr>
          <w:t xml:space="preserve"> covers a little of everything in HEMA, but doesn’t get too in depth on anything technical. It serves mostly as a portal to other websites, with little original content. Our website will focus more on creative content.</w:t>
        </w:r>
      </w:ins>
    </w:p>
    <w:p w14:paraId="26570792" w14:textId="5C9FB298" w:rsidR="00F55454" w:rsidDel="00E47E58" w:rsidRDefault="001A25C4" w:rsidP="00E47E58">
      <w:pPr>
        <w:ind w:firstLine="720"/>
        <w:rPr>
          <w:del w:id="469" w:author="Tony Pacheco" w:date="2017-01-31T18:39:00Z"/>
          <w:sz w:val="24"/>
          <w:szCs w:val="24"/>
        </w:rPr>
      </w:pPr>
      <w:del w:id="470" w:author="Tony Pacheco" w:date="2017-01-31T18:39:00Z">
        <w:r w:rsidDel="00E47E58">
          <w:rPr>
            <w:sz w:val="24"/>
            <w:szCs w:val="24"/>
          </w:rPr>
          <w:delText xml:space="preserve">Global warming is one of the biggest </w:delText>
        </w:r>
        <w:r w:rsidR="00520569" w:rsidDel="00E47E58">
          <w:rPr>
            <w:sz w:val="24"/>
            <w:szCs w:val="24"/>
          </w:rPr>
          <w:delText>problems humanity faces and it concerns everyone</w:delText>
        </w:r>
        <w:r w:rsidDel="00E47E58">
          <w:rPr>
            <w:sz w:val="24"/>
            <w:szCs w:val="24"/>
          </w:rPr>
          <w:delText xml:space="preserve"> greatly, which is why we chose this topic. This website is a great way to introduce new people to this issue. It will explain how global warming started, its current state, and wher</w:delText>
        </w:r>
        <w:r w:rsidR="00F55454" w:rsidDel="00E47E58">
          <w:rPr>
            <w:sz w:val="24"/>
            <w:szCs w:val="24"/>
          </w:rPr>
          <w:delText>e experts see it in the future.</w:delText>
        </w:r>
        <w:r w:rsidR="004C0937" w:rsidDel="00E47E58">
          <w:rPr>
            <w:sz w:val="24"/>
            <w:szCs w:val="24"/>
          </w:rPr>
          <w:delText xml:space="preserve"> </w:delText>
        </w:r>
      </w:del>
    </w:p>
    <w:p w14:paraId="095899EE" w14:textId="048261D3" w:rsidR="00F55454" w:rsidDel="00E47E58" w:rsidRDefault="001A25C4" w:rsidP="0036068B">
      <w:pPr>
        <w:ind w:firstLine="720"/>
        <w:rPr>
          <w:del w:id="471" w:author="Tony Pacheco" w:date="2017-01-31T18:39:00Z"/>
          <w:sz w:val="24"/>
          <w:szCs w:val="24"/>
        </w:rPr>
      </w:pPr>
      <w:del w:id="472" w:author="Tony Pacheco" w:date="2017-01-31T18:39:00Z">
        <w:r w:rsidDel="00E47E58">
          <w:rPr>
            <w:sz w:val="24"/>
            <w:szCs w:val="24"/>
          </w:rPr>
          <w:delText>There are many people who still don’t believe i</w:delText>
        </w:r>
        <w:r w:rsidR="001609EC" w:rsidDel="00E47E58">
          <w:rPr>
            <w:sz w:val="24"/>
            <w:szCs w:val="24"/>
          </w:rPr>
          <w:delText xml:space="preserve">n the risks of </w:delText>
        </w:r>
        <w:r w:rsidR="00F55454" w:rsidDel="00E47E58">
          <w:rPr>
            <w:sz w:val="24"/>
            <w:szCs w:val="24"/>
          </w:rPr>
          <w:delText>global warming and our goal is for this website to</w:delText>
        </w:r>
        <w:r w:rsidDel="00E47E58">
          <w:rPr>
            <w:sz w:val="24"/>
            <w:szCs w:val="24"/>
          </w:rPr>
          <w:delText xml:space="preserve"> help them realize how it concerns not only us but future generations as well. We believe the site will appeal</w:delText>
        </w:r>
        <w:r w:rsidR="00F55454" w:rsidDel="00E47E58">
          <w:rPr>
            <w:sz w:val="24"/>
            <w:szCs w:val="24"/>
          </w:rPr>
          <w:delText xml:space="preserve"> to young adults and teens</w:delText>
        </w:r>
        <w:r w:rsidR="0036068B" w:rsidDel="00E47E58">
          <w:rPr>
            <w:sz w:val="24"/>
            <w:szCs w:val="24"/>
          </w:rPr>
          <w:delText xml:space="preserve"> in both developed and developing countries. O</w:delText>
        </w:r>
        <w:r w:rsidDel="00E47E58">
          <w:rPr>
            <w:sz w:val="24"/>
            <w:szCs w:val="24"/>
          </w:rPr>
          <w:delText xml:space="preserve">ur main objective is to enlighten </w:delText>
        </w:r>
        <w:r w:rsidR="00F55454" w:rsidDel="00E47E58">
          <w:rPr>
            <w:sz w:val="24"/>
            <w:szCs w:val="24"/>
          </w:rPr>
          <w:delText>these people</w:delText>
        </w:r>
        <w:r w:rsidDel="00E47E58">
          <w:rPr>
            <w:sz w:val="24"/>
            <w:szCs w:val="24"/>
          </w:rPr>
          <w:delText xml:space="preserve"> on how they can help diminish global warming by making little changes such as recycling and rethinking their power use</w:delText>
        </w:r>
        <w:r w:rsidR="00F55454" w:rsidDel="00E47E58">
          <w:rPr>
            <w:sz w:val="24"/>
            <w:szCs w:val="24"/>
          </w:rPr>
          <w:delText xml:space="preserve"> habits.</w:delText>
        </w:r>
        <w:r w:rsidR="00AB7328" w:rsidDel="00E47E58">
          <w:rPr>
            <w:sz w:val="24"/>
            <w:szCs w:val="24"/>
          </w:rPr>
          <w:delText xml:space="preserve"> </w:delText>
        </w:r>
        <w:r w:rsidR="0036068B" w:rsidDel="00E47E58">
          <w:rPr>
            <w:sz w:val="24"/>
            <w:szCs w:val="24"/>
          </w:rPr>
          <w:delText xml:space="preserve">The website will include examples of activities we are doing ourselves to counter global warming in either picture or video format. </w:delText>
        </w:r>
        <w:r w:rsidR="00AB7328" w:rsidDel="00E47E58">
          <w:rPr>
            <w:sz w:val="24"/>
            <w:szCs w:val="24"/>
          </w:rPr>
          <w:delText xml:space="preserve"> If we see that</w:delText>
        </w:r>
        <w:r w:rsidR="00360DC7" w:rsidDel="00E47E58">
          <w:rPr>
            <w:sz w:val="24"/>
            <w:szCs w:val="24"/>
          </w:rPr>
          <w:delText xml:space="preserve"> user</w:delText>
        </w:r>
        <w:r w:rsidR="00AB7328" w:rsidDel="00E47E58">
          <w:rPr>
            <w:sz w:val="24"/>
            <w:szCs w:val="24"/>
          </w:rPr>
          <w:delText>s are changing their habits to be more environmentally</w:delText>
        </w:r>
        <w:r w:rsidR="00B67FBE" w:rsidDel="00E47E58">
          <w:rPr>
            <w:sz w:val="24"/>
            <w:szCs w:val="24"/>
          </w:rPr>
          <w:delText xml:space="preserve"> friendly</w:delText>
        </w:r>
        <w:r w:rsidR="00AB7328" w:rsidDel="00E47E58">
          <w:rPr>
            <w:sz w:val="24"/>
            <w:szCs w:val="24"/>
          </w:rPr>
          <w:delText xml:space="preserve"> </w:delText>
        </w:r>
        <w:r w:rsidR="00360DC7" w:rsidDel="00E47E58">
          <w:rPr>
            <w:sz w:val="24"/>
            <w:szCs w:val="24"/>
          </w:rPr>
          <w:delText xml:space="preserve">through the </w:delText>
        </w:r>
        <w:r w:rsidR="00AB7328" w:rsidDel="00E47E58">
          <w:rPr>
            <w:sz w:val="24"/>
            <w:szCs w:val="24"/>
          </w:rPr>
          <w:delText>feedback</w:delText>
        </w:r>
        <w:r w:rsidR="00B6502F" w:rsidDel="00E47E58">
          <w:rPr>
            <w:sz w:val="24"/>
            <w:szCs w:val="24"/>
          </w:rPr>
          <w:delText xml:space="preserve"> we receive</w:delText>
        </w:r>
        <w:r w:rsidR="00AB7328" w:rsidDel="00E47E58">
          <w:rPr>
            <w:sz w:val="24"/>
            <w:szCs w:val="24"/>
          </w:rPr>
          <w:delText xml:space="preserve"> from survey</w:delText>
        </w:r>
        <w:r w:rsidR="006874EB" w:rsidDel="00E47E58">
          <w:rPr>
            <w:sz w:val="24"/>
            <w:szCs w:val="24"/>
          </w:rPr>
          <w:delText>s</w:delText>
        </w:r>
        <w:r w:rsidR="00AB7328" w:rsidDel="00E47E58">
          <w:rPr>
            <w:sz w:val="24"/>
            <w:szCs w:val="24"/>
          </w:rPr>
          <w:delText xml:space="preserve">, </w:delText>
        </w:r>
        <w:r w:rsidR="00360DC7" w:rsidDel="00E47E58">
          <w:rPr>
            <w:sz w:val="24"/>
            <w:szCs w:val="24"/>
          </w:rPr>
          <w:delText xml:space="preserve">that will be a success for us. </w:delText>
        </w:r>
      </w:del>
    </w:p>
    <w:p w14:paraId="3DA5E404" w14:textId="51ED7484" w:rsidR="00F55454" w:rsidDel="00E47E58" w:rsidRDefault="00F55454" w:rsidP="00F55454">
      <w:pPr>
        <w:ind w:firstLine="720"/>
        <w:rPr>
          <w:del w:id="473" w:author="Tony Pacheco" w:date="2017-01-31T18:39:00Z"/>
          <w:sz w:val="24"/>
          <w:szCs w:val="24"/>
        </w:rPr>
      </w:pPr>
      <w:del w:id="474" w:author="Tony Pacheco" w:date="2017-01-31T18:39:00Z">
        <w:r w:rsidDel="00E47E58">
          <w:rPr>
            <w:sz w:val="24"/>
            <w:szCs w:val="24"/>
          </w:rPr>
          <w:delText>Where similar website fail to capture their audiences, we plan to succeed</w:delText>
        </w:r>
        <w:r w:rsidR="001A25C4" w:rsidDel="00E47E58">
          <w:rPr>
            <w:sz w:val="24"/>
            <w:szCs w:val="24"/>
          </w:rPr>
          <w:delText xml:space="preserve"> by </w:delText>
        </w:r>
        <w:r w:rsidR="005A04E4" w:rsidDel="00E47E58">
          <w:rPr>
            <w:sz w:val="24"/>
            <w:szCs w:val="24"/>
          </w:rPr>
          <w:delText>avoiding what we believe to be the main pitfall of most sites on climate change: boring walls of text.</w:delText>
        </w:r>
      </w:del>
    </w:p>
    <w:p w14:paraId="3DE61FA3" w14:textId="1D4B1B53" w:rsidR="00F55454" w:rsidDel="00E47E58" w:rsidRDefault="00E2697D" w:rsidP="00F55454">
      <w:pPr>
        <w:ind w:firstLine="720"/>
        <w:rPr>
          <w:del w:id="475" w:author="Tony Pacheco" w:date="2017-01-31T18:39:00Z"/>
          <w:sz w:val="24"/>
          <w:szCs w:val="24"/>
        </w:rPr>
      </w:pPr>
      <w:del w:id="476" w:author="Tony Pacheco" w:date="2017-01-31T18:39:00Z">
        <w:r w:rsidDel="00E47E58">
          <w:fldChar w:fldCharType="begin"/>
        </w:r>
        <w:r w:rsidDel="00E47E58">
          <w:delInstrText xml:space="preserve"> HYPERLINK "http://www.livescience.com/topics/global-warming" </w:delInstrText>
        </w:r>
        <w:r w:rsidDel="00E47E58">
          <w:fldChar w:fldCharType="separate"/>
        </w:r>
        <w:r w:rsidR="00F55454" w:rsidRPr="00CC083C" w:rsidDel="00E47E58">
          <w:rPr>
            <w:rStyle w:val="Hyperlink"/>
            <w:sz w:val="24"/>
            <w:szCs w:val="24"/>
          </w:rPr>
          <w:delText>www.livescience.com/topics/global-warming</w:delText>
        </w:r>
        <w:r w:rsidDel="00E47E58">
          <w:rPr>
            <w:rStyle w:val="Hyperlink"/>
            <w:sz w:val="24"/>
            <w:szCs w:val="24"/>
          </w:rPr>
          <w:fldChar w:fldCharType="end"/>
        </w:r>
        <w:r w:rsidR="00F55454" w:rsidDel="00E47E58">
          <w:rPr>
            <w:sz w:val="24"/>
            <w:szCs w:val="24"/>
          </w:rPr>
          <w:delText xml:space="preserve"> is the first (non-Wikipedia) page that comes up in a google search for ‘global warming’; and while it is full of useful information on the topic, the organization of the site holds it back. The first thing you encounter on it is a wall of text centered on the screen and below a list of articles. We are convinced that a more appealing design would make the site easier to digest.</w:delText>
        </w:r>
      </w:del>
    </w:p>
    <w:p w14:paraId="01E9F104" w14:textId="53D444A3" w:rsidR="00F55454" w:rsidDel="00E47E58" w:rsidRDefault="00E2697D" w:rsidP="00F55454">
      <w:pPr>
        <w:ind w:firstLine="720"/>
        <w:rPr>
          <w:del w:id="477" w:author="Tony Pacheco" w:date="2017-01-31T18:39:00Z"/>
          <w:sz w:val="24"/>
          <w:szCs w:val="24"/>
        </w:rPr>
      </w:pPr>
      <w:del w:id="478" w:author="Tony Pacheco" w:date="2017-01-31T18:39:00Z">
        <w:r w:rsidDel="00E47E58">
          <w:fldChar w:fldCharType="begin"/>
        </w:r>
        <w:r w:rsidDel="00E47E58">
          <w:delInstrText xml:space="preserve"> HYPERLINK "http://www.climatehotmap.org/" </w:delInstrText>
        </w:r>
        <w:r w:rsidDel="00E47E58">
          <w:fldChar w:fldCharType="separate"/>
        </w:r>
        <w:r w:rsidR="008013EF" w:rsidRPr="00CC083C" w:rsidDel="00E47E58">
          <w:rPr>
            <w:rStyle w:val="Hyperlink"/>
            <w:sz w:val="24"/>
            <w:szCs w:val="24"/>
          </w:rPr>
          <w:delText>http://www.climatehotmap.org/</w:delText>
        </w:r>
        <w:r w:rsidDel="00E47E58">
          <w:rPr>
            <w:rStyle w:val="Hyperlink"/>
            <w:sz w:val="24"/>
            <w:szCs w:val="24"/>
          </w:rPr>
          <w:fldChar w:fldCharType="end"/>
        </w:r>
        <w:r w:rsidR="008013EF" w:rsidDel="00E47E58">
          <w:rPr>
            <w:sz w:val="24"/>
            <w:szCs w:val="24"/>
          </w:rPr>
          <w:delText xml:space="preserve"> is another website completely dedicated to the subject of climate change, and it takes a more interesting and captivating approach to the problem of getting people interested in the topic. Instead of text, the first thing a visitor to the site encounters is a map of the world covered in pins which show areas where climate change has made a noticeable negative effect on the environment. This more interactive design choice makes the website more interesting and is more likely in our opinion to hold people’s attention for longer, but it too suffers from boring walls of text once you leave the home page</w:delText>
        </w:r>
        <w:r w:rsidR="00623396" w:rsidDel="00E47E58">
          <w:rPr>
            <w:sz w:val="24"/>
            <w:szCs w:val="24"/>
          </w:rPr>
          <w:delText>.</w:delText>
        </w:r>
      </w:del>
    </w:p>
    <w:p w14:paraId="7F7E7DCA" w14:textId="77777777" w:rsidR="0029077D" w:rsidRPr="00F55454" w:rsidRDefault="0029077D" w:rsidP="00F55454">
      <w:pPr>
        <w:ind w:firstLine="720"/>
        <w:rPr>
          <w:sz w:val="24"/>
          <w:szCs w:val="24"/>
        </w:rPr>
      </w:pPr>
    </w:p>
    <w:p w14:paraId="762F10B4" w14:textId="0607F7E5" w:rsidR="00121F28" w:rsidRDefault="00380CD1" w:rsidP="004161ED">
      <w:pPr>
        <w:pStyle w:val="Heading2"/>
        <w:rPr>
          <w:ins w:id="479" w:author="Prabhvir Saran" w:date="2017-02-02T23:16:00Z"/>
        </w:rPr>
      </w:pPr>
      <w:bookmarkStart w:id="480" w:name="_Toc473842185"/>
      <w:r w:rsidRPr="005341BF">
        <w:t>Functional Requirements</w:t>
      </w:r>
      <w:bookmarkEnd w:id="480"/>
      <w:r w:rsidRPr="005341BF">
        <w:t xml:space="preserve"> </w:t>
      </w:r>
    </w:p>
    <w:p w14:paraId="7ABDC0F0" w14:textId="77777777" w:rsidR="00E268E0" w:rsidRPr="00E268E0" w:rsidRDefault="00E268E0">
      <w:pPr>
        <w:rPr>
          <w:rPrChange w:id="481" w:author="Prabhvir Saran" w:date="2017-02-02T23:16:00Z">
            <w:rPr/>
          </w:rPrChange>
        </w:rPr>
        <w:pPrChange w:id="482" w:author="Prabhvir Saran" w:date="2017-02-02T23:16:00Z">
          <w:pPr>
            <w:pStyle w:val="Heading2"/>
          </w:pPr>
        </w:pPrChange>
      </w:pPr>
    </w:p>
    <w:p w14:paraId="07076490" w14:textId="032FEC25" w:rsidR="001A25C4" w:rsidDel="009732DE" w:rsidRDefault="009732DE">
      <w:pPr>
        <w:ind w:firstLine="720"/>
        <w:rPr>
          <w:del w:id="483" w:author="Prabhvir Saran" w:date="2017-02-02T15:44:00Z"/>
        </w:rPr>
      </w:pPr>
      <w:ins w:id="484" w:author="Prabhvir Saran" w:date="2017-02-02T15:44:00Z">
        <w:r>
          <w:rPr>
            <w:sz w:val="24"/>
            <w:szCs w:val="24"/>
          </w:rPr>
          <w:lastRenderedPageBreak/>
          <w:t xml:space="preserve">Users will be able register and login to the website. Once a user logs in, he/she can comment and share his/her views on HEMA and also can provide suggestions to request some content and can also suggest for the betterment of the website. The pages describing the styles of HEMA and nearby locations will include a form where users can comment on styles they prefer, or which locations they prefer or train at. The information in these two pages will be displayed in a list. </w:t>
        </w:r>
      </w:ins>
      <w:del w:id="485" w:author="Prabhvir Saran" w:date="2017-02-02T15:44:00Z">
        <w:r w:rsidR="001A25C4" w:rsidDel="009732DE">
          <w:rPr>
            <w:sz w:val="24"/>
            <w:szCs w:val="24"/>
          </w:rPr>
          <w:delText xml:space="preserve">Users will be able </w:delText>
        </w:r>
        <w:r w:rsidR="00122A71" w:rsidDel="009732DE">
          <w:rPr>
            <w:sz w:val="24"/>
            <w:szCs w:val="24"/>
          </w:rPr>
          <w:delText>register and login to the website. Once logged in they can</w:delText>
        </w:r>
        <w:r w:rsidR="001A25C4" w:rsidDel="009732DE">
          <w:rPr>
            <w:sz w:val="24"/>
            <w:szCs w:val="24"/>
          </w:rPr>
          <w:delText xml:space="preserve"> </w:delText>
        </w:r>
        <w:r w:rsidR="00B6316B" w:rsidDel="009732DE">
          <w:rPr>
            <w:sz w:val="24"/>
            <w:szCs w:val="24"/>
          </w:rPr>
          <w:delText>participate in a survey about climate change, as well as receive regular updates and news. The</w:delText>
        </w:r>
        <w:r w:rsidR="001A25C4" w:rsidDel="009732DE">
          <w:rPr>
            <w:sz w:val="24"/>
            <w:szCs w:val="24"/>
          </w:rPr>
          <w:delText xml:space="preserve"> </w:delText>
        </w:r>
        <w:r w:rsidR="00B6316B" w:rsidDel="009732DE">
          <w:rPr>
            <w:sz w:val="24"/>
            <w:szCs w:val="24"/>
          </w:rPr>
          <w:delText>goal of the survey is to</w:delText>
        </w:r>
        <w:r w:rsidR="001A25C4" w:rsidDel="009732DE">
          <w:rPr>
            <w:sz w:val="24"/>
            <w:szCs w:val="24"/>
          </w:rPr>
          <w:delText xml:space="preserve"> inform the user about steps they can ta</w:delText>
        </w:r>
        <w:r w:rsidR="00B6316B" w:rsidDel="009732DE">
          <w:rPr>
            <w:sz w:val="24"/>
            <w:szCs w:val="24"/>
          </w:rPr>
          <w:delText>ke to better protect our planet. We will achieve that goal by using the user’s input in the survey to re-organize the site’s content so</w:delText>
        </w:r>
        <w:r w:rsidR="006D5511" w:rsidDel="009732DE">
          <w:rPr>
            <w:sz w:val="24"/>
            <w:szCs w:val="24"/>
          </w:rPr>
          <w:delText xml:space="preserve"> that the user can navigate easily to the information most pertinent to them.</w:delText>
        </w:r>
      </w:del>
    </w:p>
    <w:p w14:paraId="41A994E5" w14:textId="561C604C" w:rsidR="001A25C4" w:rsidDel="009732DE" w:rsidRDefault="008B1D25">
      <w:pPr>
        <w:ind w:firstLine="720"/>
        <w:rPr>
          <w:del w:id="486" w:author="Prabhvir Saran" w:date="2017-02-02T15:44:00Z"/>
        </w:rPr>
        <w:pPrChange w:id="487" w:author="Prabhvir Saran" w:date="2017-02-02T23:16:00Z">
          <w:pPr/>
        </w:pPrChange>
      </w:pPr>
      <w:del w:id="488" w:author="Prabhvir Saran" w:date="2017-02-02T15:44:00Z">
        <w:r w:rsidDel="009732DE">
          <w:rPr>
            <w:sz w:val="24"/>
            <w:szCs w:val="24"/>
          </w:rPr>
          <w:delText>The questions can be along the lines of</w:delText>
        </w:r>
        <w:r w:rsidR="001A25C4" w:rsidDel="009732DE">
          <w:rPr>
            <w:sz w:val="24"/>
            <w:szCs w:val="24"/>
          </w:rPr>
          <w:delText>:</w:delText>
        </w:r>
      </w:del>
    </w:p>
    <w:p w14:paraId="21C1F1F4" w14:textId="3C60A818" w:rsidR="001A25C4" w:rsidDel="009732DE" w:rsidRDefault="001A25C4">
      <w:pPr>
        <w:widowControl w:val="0"/>
        <w:numPr>
          <w:ilvl w:val="0"/>
          <w:numId w:val="4"/>
        </w:numPr>
        <w:spacing w:after="0" w:line="256" w:lineRule="auto"/>
        <w:ind w:left="0" w:firstLine="720"/>
        <w:contextualSpacing/>
        <w:rPr>
          <w:del w:id="489" w:author="Prabhvir Saran" w:date="2017-02-02T15:44:00Z"/>
          <w:sz w:val="24"/>
          <w:szCs w:val="24"/>
        </w:rPr>
        <w:pPrChange w:id="490" w:author="Prabhvir Saran" w:date="2017-02-02T23:16:00Z">
          <w:pPr>
            <w:widowControl w:val="0"/>
            <w:numPr>
              <w:numId w:val="4"/>
            </w:numPr>
            <w:spacing w:after="0" w:line="256" w:lineRule="auto"/>
            <w:ind w:left="720" w:hanging="360"/>
            <w:contextualSpacing/>
          </w:pPr>
        </w:pPrChange>
      </w:pPr>
      <w:del w:id="491" w:author="Prabhvir Saran" w:date="2017-02-02T15:44:00Z">
        <w:r w:rsidDel="009732DE">
          <w:rPr>
            <w:sz w:val="24"/>
            <w:szCs w:val="24"/>
          </w:rPr>
          <w:delText>How familiar are you with the terms ‘Global Warming’ and ‘Climate Change’?</w:delText>
        </w:r>
      </w:del>
    </w:p>
    <w:p w14:paraId="286BF289" w14:textId="7D526D5A" w:rsidR="001A25C4" w:rsidDel="009732DE" w:rsidRDefault="001A25C4">
      <w:pPr>
        <w:widowControl w:val="0"/>
        <w:numPr>
          <w:ilvl w:val="0"/>
          <w:numId w:val="4"/>
        </w:numPr>
        <w:spacing w:after="0" w:line="256" w:lineRule="auto"/>
        <w:ind w:left="0" w:firstLine="720"/>
        <w:contextualSpacing/>
        <w:rPr>
          <w:del w:id="492" w:author="Prabhvir Saran" w:date="2017-02-02T15:44:00Z"/>
          <w:sz w:val="24"/>
          <w:szCs w:val="24"/>
        </w:rPr>
        <w:pPrChange w:id="493" w:author="Prabhvir Saran" w:date="2017-02-02T23:16:00Z">
          <w:pPr>
            <w:widowControl w:val="0"/>
            <w:numPr>
              <w:numId w:val="4"/>
            </w:numPr>
            <w:spacing w:after="0" w:line="256" w:lineRule="auto"/>
            <w:ind w:left="720" w:hanging="360"/>
            <w:contextualSpacing/>
          </w:pPr>
        </w:pPrChange>
      </w:pPr>
      <w:del w:id="494" w:author="Prabhvir Saran" w:date="2017-02-02T15:44:00Z">
        <w:r w:rsidDel="009732DE">
          <w:rPr>
            <w:sz w:val="24"/>
            <w:szCs w:val="24"/>
          </w:rPr>
          <w:delText>Do you think that global warming is increasing due to human interference?</w:delText>
        </w:r>
      </w:del>
    </w:p>
    <w:p w14:paraId="504443E4" w14:textId="43D6695D" w:rsidR="001A25C4" w:rsidDel="009732DE" w:rsidRDefault="001A25C4">
      <w:pPr>
        <w:widowControl w:val="0"/>
        <w:numPr>
          <w:ilvl w:val="0"/>
          <w:numId w:val="4"/>
        </w:numPr>
        <w:spacing w:after="0" w:line="256" w:lineRule="auto"/>
        <w:ind w:left="0" w:firstLine="720"/>
        <w:contextualSpacing/>
        <w:rPr>
          <w:del w:id="495" w:author="Prabhvir Saran" w:date="2017-02-02T15:44:00Z"/>
          <w:sz w:val="24"/>
          <w:szCs w:val="24"/>
        </w:rPr>
        <w:pPrChange w:id="496" w:author="Prabhvir Saran" w:date="2017-02-02T23:16:00Z">
          <w:pPr>
            <w:widowControl w:val="0"/>
            <w:numPr>
              <w:numId w:val="4"/>
            </w:numPr>
            <w:spacing w:after="0" w:line="256" w:lineRule="auto"/>
            <w:ind w:left="720" w:hanging="360"/>
            <w:contextualSpacing/>
          </w:pPr>
        </w:pPrChange>
      </w:pPr>
      <w:del w:id="497" w:author="Prabhvir Saran" w:date="2017-02-02T15:44:00Z">
        <w:r w:rsidDel="009732DE">
          <w:rPr>
            <w:sz w:val="24"/>
            <w:szCs w:val="24"/>
          </w:rPr>
          <w:delText>Do you think global warming is increasing at an alarming rate?</w:delText>
        </w:r>
      </w:del>
    </w:p>
    <w:p w14:paraId="5E557B9E" w14:textId="3D6D9F3C" w:rsidR="001A25C4" w:rsidRPr="00D31015" w:rsidDel="009732DE" w:rsidRDefault="00E407C8">
      <w:pPr>
        <w:widowControl w:val="0"/>
        <w:numPr>
          <w:ilvl w:val="0"/>
          <w:numId w:val="4"/>
        </w:numPr>
        <w:spacing w:after="0" w:line="256" w:lineRule="auto"/>
        <w:ind w:left="0" w:firstLine="720"/>
        <w:contextualSpacing/>
        <w:rPr>
          <w:del w:id="498" w:author="Prabhvir Saran" w:date="2017-02-02T15:44:00Z"/>
          <w:sz w:val="24"/>
          <w:szCs w:val="24"/>
        </w:rPr>
        <w:pPrChange w:id="499" w:author="Prabhvir Saran" w:date="2017-02-02T23:16:00Z">
          <w:pPr>
            <w:widowControl w:val="0"/>
            <w:numPr>
              <w:numId w:val="4"/>
            </w:numPr>
            <w:spacing w:after="0" w:line="256" w:lineRule="auto"/>
            <w:ind w:left="720" w:hanging="360"/>
            <w:contextualSpacing/>
          </w:pPr>
        </w:pPrChange>
      </w:pPr>
      <w:del w:id="500" w:author="Prabhvir Saran" w:date="2017-02-02T15:44:00Z">
        <w:r w:rsidDel="009732DE">
          <w:rPr>
            <w:sz w:val="24"/>
            <w:szCs w:val="24"/>
          </w:rPr>
          <w:delText>Do you prefer carpools, public transit, or</w:delText>
        </w:r>
        <w:r w:rsidR="001A25C4" w:rsidDel="009732DE">
          <w:rPr>
            <w:sz w:val="24"/>
            <w:szCs w:val="24"/>
          </w:rPr>
          <w:delText xml:space="preserve"> private vehicle</w:delText>
        </w:r>
        <w:r w:rsidDel="009732DE">
          <w:rPr>
            <w:sz w:val="24"/>
            <w:szCs w:val="24"/>
          </w:rPr>
          <w:delText>s</w:delText>
        </w:r>
        <w:r w:rsidR="001A25C4" w:rsidDel="009732DE">
          <w:rPr>
            <w:sz w:val="24"/>
            <w:szCs w:val="24"/>
          </w:rPr>
          <w:delText xml:space="preserve"> to get to school/work?</w:delText>
        </w:r>
      </w:del>
    </w:p>
    <w:p w14:paraId="594B260D" w14:textId="497C7438" w:rsidR="001A25C4" w:rsidRPr="00D31015" w:rsidDel="009732DE" w:rsidRDefault="001A25C4">
      <w:pPr>
        <w:widowControl w:val="0"/>
        <w:numPr>
          <w:ilvl w:val="0"/>
          <w:numId w:val="4"/>
        </w:numPr>
        <w:spacing w:after="0" w:line="256" w:lineRule="auto"/>
        <w:ind w:left="0" w:firstLine="720"/>
        <w:contextualSpacing/>
        <w:rPr>
          <w:del w:id="501" w:author="Prabhvir Saran" w:date="2017-02-02T15:44:00Z"/>
          <w:sz w:val="24"/>
          <w:szCs w:val="24"/>
        </w:rPr>
        <w:pPrChange w:id="502" w:author="Prabhvir Saran" w:date="2017-02-02T23:16:00Z">
          <w:pPr>
            <w:widowControl w:val="0"/>
            <w:numPr>
              <w:numId w:val="4"/>
            </w:numPr>
            <w:spacing w:after="0" w:line="256" w:lineRule="auto"/>
            <w:ind w:left="720" w:hanging="360"/>
            <w:contextualSpacing/>
          </w:pPr>
        </w:pPrChange>
      </w:pPr>
      <w:del w:id="503" w:author="Prabhvir Saran" w:date="2017-02-02T15:44:00Z">
        <w:r w:rsidDel="009732DE">
          <w:rPr>
            <w:sz w:val="24"/>
            <w:szCs w:val="24"/>
          </w:rPr>
          <w:delText>Do you think that ‘global warming’ and the ‘greenho</w:delText>
        </w:r>
        <w:r w:rsidR="00D31015" w:rsidDel="009732DE">
          <w:rPr>
            <w:sz w:val="24"/>
            <w:szCs w:val="24"/>
          </w:rPr>
          <w:delText>use effect’ are similar?</w:delText>
        </w:r>
      </w:del>
    </w:p>
    <w:p w14:paraId="5D56A859" w14:textId="39E4708A" w:rsidR="006D5511" w:rsidDel="009732DE" w:rsidRDefault="001A25C4">
      <w:pPr>
        <w:widowControl w:val="0"/>
        <w:numPr>
          <w:ilvl w:val="0"/>
          <w:numId w:val="4"/>
        </w:numPr>
        <w:spacing w:line="256" w:lineRule="auto"/>
        <w:ind w:left="0" w:firstLine="720"/>
        <w:contextualSpacing/>
        <w:rPr>
          <w:del w:id="504" w:author="Prabhvir Saran" w:date="2017-02-02T15:44:00Z"/>
          <w:sz w:val="24"/>
          <w:szCs w:val="24"/>
        </w:rPr>
        <w:pPrChange w:id="505" w:author="Prabhvir Saran" w:date="2017-02-02T23:16:00Z">
          <w:pPr>
            <w:widowControl w:val="0"/>
            <w:numPr>
              <w:numId w:val="4"/>
            </w:numPr>
            <w:spacing w:line="256" w:lineRule="auto"/>
            <w:ind w:left="720" w:hanging="360"/>
            <w:contextualSpacing/>
          </w:pPr>
        </w:pPrChange>
      </w:pPr>
      <w:del w:id="506" w:author="Prabhvir Saran" w:date="2017-02-02T15:44:00Z">
        <w:r w:rsidDel="009732DE">
          <w:rPr>
            <w:sz w:val="24"/>
            <w:szCs w:val="24"/>
          </w:rPr>
          <w:delText>What are the possible effects of global warming in the future?</w:delText>
        </w:r>
      </w:del>
    </w:p>
    <w:p w14:paraId="29992511" w14:textId="77777777" w:rsidR="0029077D" w:rsidRPr="006D5511" w:rsidRDefault="0029077D">
      <w:pPr>
        <w:widowControl w:val="0"/>
        <w:spacing w:line="256" w:lineRule="auto"/>
        <w:ind w:firstLine="720"/>
        <w:contextualSpacing/>
        <w:rPr>
          <w:sz w:val="24"/>
          <w:szCs w:val="24"/>
        </w:rPr>
        <w:pPrChange w:id="507" w:author="Prabhvir Saran" w:date="2017-02-02T23:16:00Z">
          <w:pPr>
            <w:widowControl w:val="0"/>
            <w:spacing w:line="256" w:lineRule="auto"/>
            <w:ind w:left="720"/>
            <w:contextualSpacing/>
          </w:pPr>
        </w:pPrChange>
      </w:pPr>
    </w:p>
    <w:p w14:paraId="08AB4F0E" w14:textId="0C405055" w:rsidR="00121F28" w:rsidRDefault="006D5511" w:rsidP="004161ED">
      <w:pPr>
        <w:pStyle w:val="Heading2"/>
        <w:rPr>
          <w:ins w:id="508" w:author="Prabhvir Saran" w:date="2017-02-02T23:16:00Z"/>
        </w:rPr>
      </w:pPr>
      <w:bookmarkStart w:id="509" w:name="_Toc473842186"/>
      <w:r>
        <w:t>Work P</w:t>
      </w:r>
      <w:r w:rsidR="00380CD1" w:rsidRPr="005341BF">
        <w:t>lan</w:t>
      </w:r>
      <w:bookmarkEnd w:id="509"/>
    </w:p>
    <w:p w14:paraId="1A569111" w14:textId="77777777" w:rsidR="00E268E0" w:rsidRPr="00E268E0" w:rsidRDefault="00E268E0">
      <w:pPr>
        <w:rPr>
          <w:rPrChange w:id="510" w:author="Prabhvir Saran" w:date="2017-02-02T23:16:00Z">
            <w:rPr/>
          </w:rPrChange>
        </w:rPr>
        <w:pPrChange w:id="511" w:author="Prabhvir Saran" w:date="2017-02-02T23:16:00Z">
          <w:pPr>
            <w:pStyle w:val="Heading2"/>
          </w:pPr>
        </w:pPrChange>
      </w:pPr>
    </w:p>
    <w:p w14:paraId="5546C4BA" w14:textId="47D5761D" w:rsidR="00E407C8" w:rsidRDefault="004D4D92" w:rsidP="0029077D">
      <w:pPr>
        <w:ind w:firstLine="720"/>
        <w:rPr>
          <w:sz w:val="24"/>
        </w:rPr>
      </w:pPr>
      <w:r>
        <w:rPr>
          <w:sz w:val="24"/>
        </w:rPr>
        <w:t>We are planning on meeting a</w:t>
      </w:r>
      <w:r w:rsidR="00E124D6">
        <w:rPr>
          <w:sz w:val="24"/>
        </w:rPr>
        <w:t>s</w:t>
      </w:r>
      <w:r>
        <w:rPr>
          <w:sz w:val="24"/>
        </w:rPr>
        <w:t xml:space="preserve"> </w:t>
      </w:r>
      <w:r w:rsidR="00E407C8">
        <w:rPr>
          <w:sz w:val="24"/>
        </w:rPr>
        <w:t>group to discuss the project at least three</w:t>
      </w:r>
      <w:r>
        <w:rPr>
          <w:sz w:val="24"/>
        </w:rPr>
        <w:t xml:space="preserve"> time</w:t>
      </w:r>
      <w:r w:rsidR="00E407C8">
        <w:rPr>
          <w:sz w:val="24"/>
        </w:rPr>
        <w:t>s</w:t>
      </w:r>
      <w:r>
        <w:rPr>
          <w:sz w:val="24"/>
        </w:rPr>
        <w:t xml:space="preserve"> a week</w:t>
      </w:r>
      <w:r w:rsidR="003D75E9">
        <w:rPr>
          <w:sz w:val="24"/>
        </w:rPr>
        <w:t xml:space="preserve"> right after classes</w:t>
      </w:r>
      <w:r>
        <w:rPr>
          <w:sz w:val="24"/>
        </w:rPr>
        <w:t>.</w:t>
      </w:r>
      <w:r w:rsidR="00950958">
        <w:rPr>
          <w:sz w:val="24"/>
        </w:rPr>
        <w:t xml:space="preserve"> </w:t>
      </w:r>
      <w:r w:rsidR="00E407C8">
        <w:rPr>
          <w:sz w:val="24"/>
        </w:rPr>
        <w:t xml:space="preserve">Devising </w:t>
      </w:r>
      <w:r w:rsidR="00D31015">
        <w:rPr>
          <w:sz w:val="24"/>
        </w:rPr>
        <w:t>an</w:t>
      </w:r>
      <w:r w:rsidR="00E407C8">
        <w:rPr>
          <w:sz w:val="24"/>
        </w:rPr>
        <w:t xml:space="preserve"> effective plan to keep us all working towards the completion of the project was difficult considering that we have different schedules and little free time; but </w:t>
      </w:r>
      <w:r w:rsidR="00B2191E">
        <w:rPr>
          <w:sz w:val="24"/>
        </w:rPr>
        <w:t>tasks</w:t>
      </w:r>
      <w:r w:rsidR="00E124D6">
        <w:rPr>
          <w:sz w:val="24"/>
        </w:rPr>
        <w:t xml:space="preserve"> will be decided by all of us as a group</w:t>
      </w:r>
      <w:r w:rsidR="001A25C4">
        <w:rPr>
          <w:sz w:val="24"/>
        </w:rPr>
        <w:t xml:space="preserve"> and </w:t>
      </w:r>
      <w:r w:rsidR="00E407C8">
        <w:rPr>
          <w:sz w:val="24"/>
        </w:rPr>
        <w:t xml:space="preserve">divided evenly among us. To this </w:t>
      </w:r>
      <w:r w:rsidR="00D31015">
        <w:rPr>
          <w:sz w:val="24"/>
        </w:rPr>
        <w:t>end,</w:t>
      </w:r>
      <w:r w:rsidR="00E407C8">
        <w:rPr>
          <w:sz w:val="24"/>
        </w:rPr>
        <w:t xml:space="preserve"> we have a few of assets that will help us stay organized and work effectively as a group</w:t>
      </w:r>
      <w:r w:rsidR="00E124D6">
        <w:rPr>
          <w:sz w:val="24"/>
        </w:rPr>
        <w:t>.</w:t>
      </w:r>
    </w:p>
    <w:p w14:paraId="69E87324" w14:textId="198AF3D8" w:rsidR="002753A3" w:rsidRDefault="002753A3" w:rsidP="00E407C8">
      <w:pPr>
        <w:pStyle w:val="ListParagraph"/>
        <w:numPr>
          <w:ilvl w:val="0"/>
          <w:numId w:val="5"/>
        </w:numPr>
        <w:rPr>
          <w:sz w:val="24"/>
        </w:rPr>
      </w:pPr>
      <w:r>
        <w:rPr>
          <w:sz w:val="24"/>
        </w:rPr>
        <w:t>Slack is going to be the tool which keeps our group members in contact and allow us to schedule meeting up</w:t>
      </w:r>
    </w:p>
    <w:p w14:paraId="02B97652" w14:textId="40F4FDDA" w:rsidR="002753A3" w:rsidRPr="002753A3" w:rsidRDefault="002753A3" w:rsidP="00E407C8">
      <w:pPr>
        <w:pStyle w:val="ListParagraph"/>
        <w:numPr>
          <w:ilvl w:val="0"/>
          <w:numId w:val="5"/>
        </w:numPr>
        <w:rPr>
          <w:sz w:val="24"/>
        </w:rPr>
      </w:pPr>
      <w:r>
        <w:rPr>
          <w:sz w:val="24"/>
        </w:rPr>
        <w:t>Trello will keep our team up to date on which tasks need to be worked on, when they are due, and which members of the groups are responsible for their completion</w:t>
      </w:r>
    </w:p>
    <w:p w14:paraId="65C0C3FB" w14:textId="60872946" w:rsidR="00E407C8" w:rsidRDefault="00E407C8" w:rsidP="00B6316B">
      <w:pPr>
        <w:pStyle w:val="ListParagraph"/>
        <w:numPr>
          <w:ilvl w:val="0"/>
          <w:numId w:val="5"/>
        </w:numPr>
        <w:rPr>
          <w:sz w:val="24"/>
        </w:rPr>
      </w:pPr>
      <w:r w:rsidRPr="00B6316B">
        <w:rPr>
          <w:sz w:val="24"/>
        </w:rPr>
        <w:t>GitHub</w:t>
      </w:r>
      <w:r w:rsidR="00E124D6" w:rsidRPr="00B6316B">
        <w:rPr>
          <w:sz w:val="24"/>
        </w:rPr>
        <w:t xml:space="preserve"> will allow us to upload our main html co</w:t>
      </w:r>
      <w:r w:rsidR="00B26E66" w:rsidRPr="00B6316B">
        <w:rPr>
          <w:sz w:val="24"/>
        </w:rPr>
        <w:t>de to a server online, which</w:t>
      </w:r>
      <w:r w:rsidR="003753D1" w:rsidRPr="00B6316B">
        <w:rPr>
          <w:sz w:val="24"/>
        </w:rPr>
        <w:t xml:space="preserve"> all</w:t>
      </w:r>
      <w:r w:rsidR="00E124D6" w:rsidRPr="00B6316B">
        <w:rPr>
          <w:sz w:val="24"/>
        </w:rPr>
        <w:t xml:space="preserve"> of us</w:t>
      </w:r>
      <w:r w:rsidR="001A25C4" w:rsidRPr="00B6316B">
        <w:rPr>
          <w:sz w:val="24"/>
        </w:rPr>
        <w:t xml:space="preserve"> will have access to</w:t>
      </w:r>
      <w:r w:rsidRPr="00B6316B">
        <w:rPr>
          <w:sz w:val="24"/>
        </w:rPr>
        <w:t xml:space="preserve"> and can</w:t>
      </w:r>
      <w:r w:rsidR="002753A3">
        <w:rPr>
          <w:sz w:val="24"/>
        </w:rPr>
        <w:t xml:space="preserve"> change and reupload at anytime</w:t>
      </w:r>
    </w:p>
    <w:p w14:paraId="76272FC2" w14:textId="78A45321" w:rsidR="00B6316B" w:rsidRDefault="00B6316B" w:rsidP="00B6316B">
      <w:pPr>
        <w:pStyle w:val="ListParagraph"/>
        <w:numPr>
          <w:ilvl w:val="0"/>
          <w:numId w:val="5"/>
        </w:numPr>
        <w:rPr>
          <w:sz w:val="24"/>
        </w:rPr>
      </w:pPr>
      <w:r w:rsidRPr="00B6316B">
        <w:rPr>
          <w:sz w:val="24"/>
        </w:rPr>
        <w:t>Google Drive/ Google Docs will allow us to share our non-code work and contribute as group to the writing of our projec</w:t>
      </w:r>
      <w:r w:rsidR="002753A3">
        <w:rPr>
          <w:sz w:val="24"/>
        </w:rPr>
        <w:t xml:space="preserve">t </w:t>
      </w:r>
      <w:r w:rsidRPr="00B6316B">
        <w:rPr>
          <w:sz w:val="24"/>
        </w:rPr>
        <w:t>documents</w:t>
      </w:r>
      <w:r w:rsidR="002753A3">
        <w:rPr>
          <w:sz w:val="24"/>
        </w:rPr>
        <w:t xml:space="preserve"> as well as keeping our other content and assets</w:t>
      </w:r>
      <w:r w:rsidR="003443F7">
        <w:rPr>
          <w:sz w:val="24"/>
        </w:rPr>
        <w:t xml:space="preserve"> all saved in one location. </w:t>
      </w:r>
    </w:p>
    <w:p w14:paraId="53160D6D" w14:textId="100DF2EE" w:rsidR="000E778D" w:rsidRDefault="000E778D" w:rsidP="000E778D">
      <w:pPr>
        <w:pStyle w:val="ListParagraph"/>
        <w:ind w:left="1080"/>
        <w:rPr>
          <w:sz w:val="24"/>
        </w:rPr>
      </w:pPr>
    </w:p>
    <w:p w14:paraId="022D5042" w14:textId="62D5458F" w:rsidR="000E778D" w:rsidRPr="000E778D" w:rsidRDefault="00CE0D1C" w:rsidP="000E778D">
      <w:pPr>
        <w:rPr>
          <w:sz w:val="24"/>
        </w:rPr>
      </w:pPr>
      <w:r>
        <w:pict w14:anchorId="2ADA671A">
          <v:rect id="_x0000_i1025" style="width:0;height:1.5pt" o:hralign="center" o:hrstd="t" o:hr="t" fillcolor="#a0a0a0" stroked="f"/>
        </w:pict>
      </w:r>
    </w:p>
    <w:p w14:paraId="457777B3" w14:textId="77777777" w:rsidR="000E778D" w:rsidRPr="00B6316B" w:rsidRDefault="000E778D" w:rsidP="000E778D">
      <w:pPr>
        <w:pStyle w:val="ListParagraph"/>
        <w:ind w:left="1080"/>
        <w:rPr>
          <w:sz w:val="24"/>
        </w:rPr>
      </w:pPr>
    </w:p>
    <w:p w14:paraId="2D6A65F7" w14:textId="63D913AD" w:rsidR="00B83921" w:rsidRDefault="00B83921">
      <w:pPr>
        <w:rPr>
          <w:b/>
        </w:rPr>
      </w:pPr>
    </w:p>
    <w:p w14:paraId="19D4B93A" w14:textId="39EB837D" w:rsidR="00B83921" w:rsidRDefault="00B83921">
      <w:pPr>
        <w:rPr>
          <w:b/>
          <w:u w:val="single"/>
        </w:rPr>
      </w:pPr>
    </w:p>
    <w:p w14:paraId="1B2012B4" w14:textId="387A3106" w:rsidR="00B83921" w:rsidRDefault="00B83921">
      <w:pPr>
        <w:rPr>
          <w:b/>
          <w:u w:val="single"/>
        </w:rPr>
      </w:pPr>
    </w:p>
    <w:p w14:paraId="13839B17" w14:textId="77777777" w:rsidR="003F6EAA" w:rsidRDefault="003F6EAA">
      <w:pPr>
        <w:rPr>
          <w:b/>
          <w:u w:val="single"/>
        </w:rPr>
      </w:pPr>
    </w:p>
    <w:p w14:paraId="72641385" w14:textId="77777777" w:rsidR="003F6EAA" w:rsidRDefault="003F6EAA">
      <w:pPr>
        <w:rPr>
          <w:b/>
          <w:u w:val="single"/>
        </w:rPr>
      </w:pPr>
    </w:p>
    <w:p w14:paraId="008765D4" w14:textId="42B79F58" w:rsidR="00B83921" w:rsidRPr="003F6EAA" w:rsidDel="00760B99" w:rsidRDefault="00B83921">
      <w:pPr>
        <w:rPr>
          <w:del w:id="512" w:author="Prabhvir Saran" w:date="2017-02-02T16:28:00Z"/>
          <w:b/>
          <w:sz w:val="32"/>
          <w:u w:val="single"/>
        </w:rPr>
      </w:pPr>
      <w:r w:rsidRPr="003F6EAA">
        <w:rPr>
          <w:b/>
          <w:sz w:val="32"/>
          <w:u w:val="single"/>
        </w:rPr>
        <w:t xml:space="preserve">                                                                                                                                                                                      </w:t>
      </w:r>
      <w:del w:id="513" w:author="Prabhvir Saran" w:date="2017-02-02T16:28:00Z">
        <w:r w:rsidRPr="003F6EAA" w:rsidDel="00760B99">
          <w:rPr>
            <w:b/>
            <w:sz w:val="32"/>
            <w:u w:val="single"/>
          </w:rPr>
          <w:delText xml:space="preserve">   </w:delText>
        </w:r>
      </w:del>
    </w:p>
    <w:p w14:paraId="622F6A00" w14:textId="2A1C951F" w:rsidR="00B83921" w:rsidRPr="00B83921" w:rsidDel="00760B99" w:rsidRDefault="00B83921">
      <w:pPr>
        <w:rPr>
          <w:del w:id="514" w:author="Prabhvir Saran" w:date="2017-02-02T16:28:00Z"/>
          <w:b/>
          <w:sz w:val="32"/>
        </w:rPr>
      </w:pPr>
    </w:p>
    <w:p w14:paraId="2591A100" w14:textId="5EDA5590" w:rsidR="00B83921" w:rsidDel="00760B99" w:rsidRDefault="00B83921">
      <w:pPr>
        <w:rPr>
          <w:del w:id="515" w:author="Prabhvir Saran" w:date="2017-02-02T16:28:00Z"/>
          <w:b/>
        </w:rPr>
      </w:pPr>
    </w:p>
    <w:p w14:paraId="336C925A" w14:textId="5270514B" w:rsidR="00B83921" w:rsidDel="00760B99" w:rsidRDefault="00B83921">
      <w:pPr>
        <w:rPr>
          <w:del w:id="516" w:author="Prabhvir Saran" w:date="2017-02-02T16:28:00Z"/>
          <w:b/>
        </w:rPr>
      </w:pPr>
      <w:del w:id="517" w:author="Prabhvir Saran" w:date="2017-02-02T16:28:00Z">
        <w:r w:rsidDel="00760B99">
          <w:rPr>
            <w:b/>
          </w:rPr>
          <w:delText xml:space="preserve">                           </w:delText>
        </w:r>
      </w:del>
    </w:p>
    <w:p w14:paraId="7A378C6A" w14:textId="449D858F" w:rsidR="00B83921" w:rsidDel="00760B99" w:rsidRDefault="00B83921">
      <w:pPr>
        <w:rPr>
          <w:del w:id="518" w:author="Prabhvir Saran" w:date="2017-02-02T16:28:00Z"/>
          <w:b/>
        </w:rPr>
      </w:pPr>
    </w:p>
    <w:p w14:paraId="72F172ED" w14:textId="77777777" w:rsidR="00B83921" w:rsidDel="00760B99" w:rsidRDefault="00B83921">
      <w:pPr>
        <w:rPr>
          <w:del w:id="519" w:author="Prabhvir Saran" w:date="2017-02-02T16:28:00Z"/>
          <w:b/>
          <w:sz w:val="32"/>
          <w:szCs w:val="32"/>
          <w:u w:val="single"/>
        </w:rPr>
      </w:pPr>
      <w:del w:id="520" w:author="Prabhvir Saran" w:date="2017-02-02T16:28:00Z">
        <w:r w:rsidDel="00760B99">
          <w:rPr>
            <w:b/>
            <w:sz w:val="32"/>
            <w:szCs w:val="32"/>
            <w:u w:val="single"/>
          </w:rPr>
          <w:delText xml:space="preserve">                   </w:delText>
        </w:r>
      </w:del>
    </w:p>
    <w:p w14:paraId="3CD65FB0" w14:textId="77777777" w:rsidR="00B83921" w:rsidDel="00760B99" w:rsidRDefault="00B83921">
      <w:pPr>
        <w:rPr>
          <w:del w:id="521" w:author="Prabhvir Saran" w:date="2017-02-02T16:28:00Z"/>
          <w:b/>
          <w:sz w:val="32"/>
          <w:szCs w:val="32"/>
          <w:u w:val="single"/>
        </w:rPr>
      </w:pPr>
    </w:p>
    <w:p w14:paraId="33039F19" w14:textId="77777777" w:rsidR="00B83921" w:rsidDel="00760B99" w:rsidRDefault="00B83921">
      <w:pPr>
        <w:rPr>
          <w:del w:id="522" w:author="Prabhvir Saran" w:date="2017-02-02T16:28:00Z"/>
          <w:b/>
          <w:sz w:val="32"/>
          <w:szCs w:val="32"/>
          <w:u w:val="single"/>
        </w:rPr>
      </w:pPr>
    </w:p>
    <w:p w14:paraId="3F75BBC3" w14:textId="77777777" w:rsidR="00B83921" w:rsidDel="00760B99" w:rsidRDefault="00B83921">
      <w:pPr>
        <w:rPr>
          <w:del w:id="523" w:author="Prabhvir Saran" w:date="2017-02-02T16:28:00Z"/>
          <w:b/>
          <w:sz w:val="32"/>
          <w:szCs w:val="32"/>
          <w:u w:val="single"/>
        </w:rPr>
      </w:pPr>
    </w:p>
    <w:p w14:paraId="7DBF492E" w14:textId="77777777" w:rsidR="00B83921" w:rsidDel="00760B99" w:rsidRDefault="00B83921">
      <w:pPr>
        <w:rPr>
          <w:del w:id="524" w:author="Prabhvir Saran" w:date="2017-02-02T16:28:00Z"/>
          <w:b/>
          <w:sz w:val="32"/>
          <w:szCs w:val="32"/>
          <w:u w:val="single"/>
        </w:rPr>
      </w:pPr>
    </w:p>
    <w:p w14:paraId="4D4C0ABA" w14:textId="77777777" w:rsidR="00B83921" w:rsidDel="00760B99" w:rsidRDefault="00B83921">
      <w:pPr>
        <w:rPr>
          <w:del w:id="525" w:author="Prabhvir Saran" w:date="2017-02-02T16:28:00Z"/>
          <w:b/>
          <w:sz w:val="32"/>
          <w:szCs w:val="32"/>
          <w:u w:val="single"/>
        </w:rPr>
      </w:pPr>
    </w:p>
    <w:p w14:paraId="4F063638" w14:textId="77777777" w:rsidR="00B83921" w:rsidDel="00760B99" w:rsidRDefault="00B83921">
      <w:pPr>
        <w:rPr>
          <w:del w:id="526" w:author="Prabhvir Saran" w:date="2017-02-02T16:28:00Z"/>
          <w:b/>
          <w:sz w:val="32"/>
          <w:szCs w:val="32"/>
          <w:u w:val="single"/>
        </w:rPr>
      </w:pPr>
    </w:p>
    <w:p w14:paraId="07AEE6DE" w14:textId="77777777" w:rsidR="00B83921" w:rsidDel="00760B99" w:rsidRDefault="00B83921">
      <w:pPr>
        <w:rPr>
          <w:del w:id="527" w:author="Prabhvir Saran" w:date="2017-02-02T16:28:00Z"/>
          <w:b/>
          <w:sz w:val="32"/>
          <w:szCs w:val="32"/>
          <w:u w:val="single"/>
        </w:rPr>
      </w:pPr>
    </w:p>
    <w:p w14:paraId="0ECF55A5" w14:textId="77777777" w:rsidR="00B83921" w:rsidDel="00760B99" w:rsidRDefault="00B83921">
      <w:pPr>
        <w:rPr>
          <w:del w:id="528" w:author="Prabhvir Saran" w:date="2017-02-02T16:28:00Z"/>
          <w:b/>
          <w:sz w:val="32"/>
          <w:szCs w:val="32"/>
          <w:u w:val="single"/>
        </w:rPr>
      </w:pPr>
    </w:p>
    <w:p w14:paraId="26C6CA01" w14:textId="77777777" w:rsidR="00B83921" w:rsidDel="00760B99" w:rsidRDefault="00B83921">
      <w:pPr>
        <w:rPr>
          <w:del w:id="529" w:author="Prabhvir Saran" w:date="2017-02-02T16:28:00Z"/>
          <w:b/>
          <w:sz w:val="32"/>
          <w:szCs w:val="32"/>
          <w:u w:val="single"/>
        </w:rPr>
      </w:pPr>
    </w:p>
    <w:p w14:paraId="47E1B81D" w14:textId="77777777" w:rsidR="00B83921" w:rsidDel="00760B99" w:rsidRDefault="00B83921">
      <w:pPr>
        <w:rPr>
          <w:del w:id="530" w:author="Prabhvir Saran" w:date="2017-02-02T16:28:00Z"/>
          <w:b/>
          <w:sz w:val="32"/>
          <w:szCs w:val="32"/>
          <w:u w:val="single"/>
        </w:rPr>
      </w:pPr>
    </w:p>
    <w:p w14:paraId="5C70042E" w14:textId="77777777" w:rsidR="00B83921" w:rsidDel="00760B99" w:rsidRDefault="00B83921">
      <w:pPr>
        <w:rPr>
          <w:del w:id="531" w:author="Prabhvir Saran" w:date="2017-02-02T16:28:00Z"/>
          <w:b/>
          <w:sz w:val="32"/>
          <w:szCs w:val="32"/>
          <w:u w:val="single"/>
        </w:rPr>
      </w:pPr>
    </w:p>
    <w:p w14:paraId="26A1EC45" w14:textId="77777777" w:rsidR="00B83921" w:rsidDel="00760B99" w:rsidRDefault="00B83921">
      <w:pPr>
        <w:rPr>
          <w:del w:id="532" w:author="Prabhvir Saran" w:date="2017-02-02T16:28:00Z"/>
          <w:b/>
          <w:sz w:val="32"/>
          <w:szCs w:val="32"/>
          <w:u w:val="single"/>
        </w:rPr>
      </w:pPr>
    </w:p>
    <w:p w14:paraId="55CA2C98" w14:textId="77777777" w:rsidR="00B83921" w:rsidDel="00760B99" w:rsidRDefault="00B83921">
      <w:pPr>
        <w:rPr>
          <w:del w:id="533" w:author="Prabhvir Saran" w:date="2017-02-02T16:28:00Z"/>
          <w:b/>
          <w:sz w:val="32"/>
          <w:szCs w:val="32"/>
          <w:u w:val="single"/>
        </w:rPr>
      </w:pPr>
    </w:p>
    <w:p w14:paraId="33CB925D" w14:textId="77777777" w:rsidR="00B83921" w:rsidDel="00760B99" w:rsidRDefault="00B83921">
      <w:pPr>
        <w:rPr>
          <w:del w:id="534" w:author="Prabhvir Saran" w:date="2017-02-02T16:28:00Z"/>
          <w:b/>
          <w:sz w:val="32"/>
          <w:szCs w:val="32"/>
          <w:u w:val="single"/>
        </w:rPr>
      </w:pPr>
    </w:p>
    <w:p w14:paraId="4EB4D10F" w14:textId="77777777" w:rsidR="00B83921" w:rsidDel="00760B99" w:rsidRDefault="00B83921">
      <w:pPr>
        <w:rPr>
          <w:del w:id="535" w:author="Prabhvir Saran" w:date="2017-02-02T16:28:00Z"/>
          <w:b/>
          <w:sz w:val="32"/>
          <w:szCs w:val="32"/>
          <w:u w:val="single"/>
        </w:rPr>
      </w:pPr>
    </w:p>
    <w:p w14:paraId="67470E47" w14:textId="77777777" w:rsidR="00B83921" w:rsidDel="00760B99" w:rsidRDefault="00B83921">
      <w:pPr>
        <w:rPr>
          <w:del w:id="536" w:author="Prabhvir Saran" w:date="2017-02-02T16:28:00Z"/>
          <w:b/>
          <w:sz w:val="32"/>
          <w:szCs w:val="32"/>
          <w:u w:val="single"/>
        </w:rPr>
      </w:pPr>
    </w:p>
    <w:p w14:paraId="31B1294E" w14:textId="579874EA" w:rsidR="00B83921" w:rsidRPr="00121F28" w:rsidRDefault="00B83921">
      <w:pPr>
        <w:rPr>
          <w:b/>
        </w:rPr>
      </w:pPr>
      <w:del w:id="537" w:author="Prabhvir Saran" w:date="2017-02-02T16:28:00Z">
        <w:r w:rsidDel="00760B99">
          <w:rPr>
            <w:b/>
            <w:sz w:val="32"/>
            <w:szCs w:val="32"/>
            <w:u w:val="single"/>
          </w:rPr>
          <w:delText xml:space="preserve"> </w:delText>
        </w:r>
      </w:del>
    </w:p>
    <w:sectPr w:rsidR="00B83921" w:rsidRPr="00121F28" w:rsidSect="005A76A2">
      <w:headerReference w:type="default" r:id="rId3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4FFB62" w14:textId="77777777" w:rsidR="00CE0D1C" w:rsidRDefault="00CE0D1C" w:rsidP="0028412B">
      <w:pPr>
        <w:spacing w:after="0" w:line="240" w:lineRule="auto"/>
      </w:pPr>
      <w:r>
        <w:separator/>
      </w:r>
    </w:p>
  </w:endnote>
  <w:endnote w:type="continuationSeparator" w:id="0">
    <w:p w14:paraId="0F3C3C7A" w14:textId="77777777" w:rsidR="00CE0D1C" w:rsidRDefault="00CE0D1C" w:rsidP="00284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2B6F3D" w14:textId="77777777" w:rsidR="00CE0D1C" w:rsidRDefault="00CE0D1C" w:rsidP="0028412B">
      <w:pPr>
        <w:spacing w:after="0" w:line="240" w:lineRule="auto"/>
      </w:pPr>
      <w:r>
        <w:separator/>
      </w:r>
    </w:p>
  </w:footnote>
  <w:footnote w:type="continuationSeparator" w:id="0">
    <w:p w14:paraId="0B6AB3A4" w14:textId="77777777" w:rsidR="00CE0D1C" w:rsidRDefault="00CE0D1C" w:rsidP="002841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B4C5B" w14:textId="77777777" w:rsidR="005A76A2" w:rsidRDefault="005A76A2" w:rsidP="005A76A2">
    <w:pPr>
      <w:pStyle w:val="Header"/>
      <w:jc w:val="right"/>
    </w:pPr>
  </w:p>
  <w:p w14:paraId="056D1BD3" w14:textId="77777777" w:rsidR="005341BF" w:rsidRPr="005A76A2" w:rsidRDefault="005341BF" w:rsidP="005A76A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277FF"/>
    <w:multiLevelType w:val="hybridMultilevel"/>
    <w:tmpl w:val="A5C292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255084E"/>
    <w:multiLevelType w:val="hybridMultilevel"/>
    <w:tmpl w:val="873C91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42C5356"/>
    <w:multiLevelType w:val="hybridMultilevel"/>
    <w:tmpl w:val="BDC85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B13771"/>
    <w:multiLevelType w:val="hybridMultilevel"/>
    <w:tmpl w:val="580AF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02778C"/>
    <w:multiLevelType w:val="multilevel"/>
    <w:tmpl w:val="096CE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030EA5"/>
    <w:multiLevelType w:val="hybridMultilevel"/>
    <w:tmpl w:val="EA986F0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40733845"/>
    <w:multiLevelType w:val="multilevel"/>
    <w:tmpl w:val="C6B0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324A1E"/>
    <w:multiLevelType w:val="hybridMultilevel"/>
    <w:tmpl w:val="624458F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662144C1"/>
    <w:multiLevelType w:val="multilevel"/>
    <w:tmpl w:val="BA72249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15:restartNumberingAfterBreak="0">
    <w:nsid w:val="748024CB"/>
    <w:multiLevelType w:val="hybridMultilevel"/>
    <w:tmpl w:val="60AC1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162B61"/>
    <w:multiLevelType w:val="hybridMultilevel"/>
    <w:tmpl w:val="C1E4F92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571"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7DFF6DF7"/>
    <w:multiLevelType w:val="hybridMultilevel"/>
    <w:tmpl w:val="C26A0E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
  </w:num>
  <w:num w:numId="4">
    <w:abstractNumId w:val="8"/>
  </w:num>
  <w:num w:numId="5">
    <w:abstractNumId w:val="10"/>
  </w:num>
  <w:num w:numId="6">
    <w:abstractNumId w:val="7"/>
  </w:num>
  <w:num w:numId="7">
    <w:abstractNumId w:val="5"/>
  </w:num>
  <w:num w:numId="8">
    <w:abstractNumId w:val="4"/>
  </w:num>
  <w:num w:numId="9">
    <w:abstractNumId w:val="4"/>
    <w:lvlOverride w:ilvl="1">
      <w:lvl w:ilvl="1">
        <w:numFmt w:val="bullet"/>
        <w:lvlText w:val=""/>
        <w:lvlJc w:val="left"/>
        <w:pPr>
          <w:tabs>
            <w:tab w:val="num" w:pos="1440"/>
          </w:tabs>
          <w:ind w:left="1440" w:hanging="360"/>
        </w:pPr>
        <w:rPr>
          <w:rFonts w:ascii="Symbol" w:hAnsi="Symbol" w:hint="default"/>
          <w:sz w:val="20"/>
        </w:rPr>
      </w:lvl>
    </w:lvlOverride>
  </w:num>
  <w:num w:numId="10">
    <w:abstractNumId w:val="6"/>
  </w:num>
  <w:num w:numId="11">
    <w:abstractNumId w:val="2"/>
  </w:num>
  <w:num w:numId="12">
    <w:abstractNumId w:val="3"/>
  </w:num>
  <w:num w:numId="1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rabhvir Saran">
    <w15:presenceInfo w15:providerId="None" w15:userId="Prabhvir Sar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CA" w:vendorID="64" w:dllVersion="0" w:nlCheck="1" w:checkStyle="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12B"/>
    <w:rsid w:val="00002964"/>
    <w:rsid w:val="00063B35"/>
    <w:rsid w:val="00066FC0"/>
    <w:rsid w:val="00085465"/>
    <w:rsid w:val="000A5E87"/>
    <w:rsid w:val="000E3144"/>
    <w:rsid w:val="000E4105"/>
    <w:rsid w:val="000E778D"/>
    <w:rsid w:val="00116AA7"/>
    <w:rsid w:val="00121F28"/>
    <w:rsid w:val="00122A71"/>
    <w:rsid w:val="00132EC9"/>
    <w:rsid w:val="001609EC"/>
    <w:rsid w:val="0016316E"/>
    <w:rsid w:val="001665B5"/>
    <w:rsid w:val="00167652"/>
    <w:rsid w:val="00180A80"/>
    <w:rsid w:val="0019162B"/>
    <w:rsid w:val="001A25C4"/>
    <w:rsid w:val="001B77FC"/>
    <w:rsid w:val="001E44DE"/>
    <w:rsid w:val="001E5BDC"/>
    <w:rsid w:val="00221B3D"/>
    <w:rsid w:val="002303C6"/>
    <w:rsid w:val="00251B68"/>
    <w:rsid w:val="00265C61"/>
    <w:rsid w:val="002753A3"/>
    <w:rsid w:val="0028412B"/>
    <w:rsid w:val="0028688E"/>
    <w:rsid w:val="0029077D"/>
    <w:rsid w:val="002B4101"/>
    <w:rsid w:val="002C15DF"/>
    <w:rsid w:val="002D4FE5"/>
    <w:rsid w:val="002F1E15"/>
    <w:rsid w:val="00334C62"/>
    <w:rsid w:val="003443F7"/>
    <w:rsid w:val="0036068B"/>
    <w:rsid w:val="00360DC7"/>
    <w:rsid w:val="003753D1"/>
    <w:rsid w:val="00380CD1"/>
    <w:rsid w:val="00385666"/>
    <w:rsid w:val="003D75E9"/>
    <w:rsid w:val="003F6EAA"/>
    <w:rsid w:val="00411D89"/>
    <w:rsid w:val="00412C81"/>
    <w:rsid w:val="004161ED"/>
    <w:rsid w:val="0043098F"/>
    <w:rsid w:val="00452847"/>
    <w:rsid w:val="004605B7"/>
    <w:rsid w:val="00477C6C"/>
    <w:rsid w:val="00481F58"/>
    <w:rsid w:val="004A7CE2"/>
    <w:rsid w:val="004C0937"/>
    <w:rsid w:val="004D4D92"/>
    <w:rsid w:val="0050335C"/>
    <w:rsid w:val="00520569"/>
    <w:rsid w:val="00522B41"/>
    <w:rsid w:val="005341BF"/>
    <w:rsid w:val="00535BE1"/>
    <w:rsid w:val="005374C4"/>
    <w:rsid w:val="005529B6"/>
    <w:rsid w:val="00553070"/>
    <w:rsid w:val="00565996"/>
    <w:rsid w:val="00583BE8"/>
    <w:rsid w:val="005A04E4"/>
    <w:rsid w:val="005A27FE"/>
    <w:rsid w:val="005A76A2"/>
    <w:rsid w:val="005C1A64"/>
    <w:rsid w:val="005D4B24"/>
    <w:rsid w:val="005E35E2"/>
    <w:rsid w:val="005F2653"/>
    <w:rsid w:val="00600944"/>
    <w:rsid w:val="00623396"/>
    <w:rsid w:val="006241C4"/>
    <w:rsid w:val="006400FE"/>
    <w:rsid w:val="006407DB"/>
    <w:rsid w:val="00640DC4"/>
    <w:rsid w:val="006438B4"/>
    <w:rsid w:val="006523A4"/>
    <w:rsid w:val="006641F0"/>
    <w:rsid w:val="00666BDC"/>
    <w:rsid w:val="006874EB"/>
    <w:rsid w:val="006B09CE"/>
    <w:rsid w:val="006C0035"/>
    <w:rsid w:val="006D2A31"/>
    <w:rsid w:val="006D4964"/>
    <w:rsid w:val="006D5511"/>
    <w:rsid w:val="006E7AC6"/>
    <w:rsid w:val="006F0D56"/>
    <w:rsid w:val="00717083"/>
    <w:rsid w:val="007243EA"/>
    <w:rsid w:val="0075202D"/>
    <w:rsid w:val="00760B99"/>
    <w:rsid w:val="00775F5D"/>
    <w:rsid w:val="00776164"/>
    <w:rsid w:val="0078676A"/>
    <w:rsid w:val="007B07EB"/>
    <w:rsid w:val="008013EF"/>
    <w:rsid w:val="00835269"/>
    <w:rsid w:val="008A61F0"/>
    <w:rsid w:val="008A7E1C"/>
    <w:rsid w:val="008B1D25"/>
    <w:rsid w:val="008D527E"/>
    <w:rsid w:val="008E4305"/>
    <w:rsid w:val="00902EFF"/>
    <w:rsid w:val="00903FA7"/>
    <w:rsid w:val="009142AF"/>
    <w:rsid w:val="00930BA6"/>
    <w:rsid w:val="009460A9"/>
    <w:rsid w:val="00950958"/>
    <w:rsid w:val="00953782"/>
    <w:rsid w:val="00971AB5"/>
    <w:rsid w:val="009732DE"/>
    <w:rsid w:val="009774A5"/>
    <w:rsid w:val="00977581"/>
    <w:rsid w:val="00982E0F"/>
    <w:rsid w:val="009A619C"/>
    <w:rsid w:val="009B645E"/>
    <w:rsid w:val="00A05477"/>
    <w:rsid w:val="00A1445E"/>
    <w:rsid w:val="00A22DDC"/>
    <w:rsid w:val="00A3104A"/>
    <w:rsid w:val="00A44F84"/>
    <w:rsid w:val="00A477D7"/>
    <w:rsid w:val="00A9131E"/>
    <w:rsid w:val="00AB7328"/>
    <w:rsid w:val="00B15D99"/>
    <w:rsid w:val="00B2191E"/>
    <w:rsid w:val="00B26E66"/>
    <w:rsid w:val="00B6316B"/>
    <w:rsid w:val="00B6502F"/>
    <w:rsid w:val="00B65495"/>
    <w:rsid w:val="00B67FBE"/>
    <w:rsid w:val="00B83921"/>
    <w:rsid w:val="00B92D69"/>
    <w:rsid w:val="00BB09A4"/>
    <w:rsid w:val="00BE7934"/>
    <w:rsid w:val="00C15E6D"/>
    <w:rsid w:val="00C32CCB"/>
    <w:rsid w:val="00C400DE"/>
    <w:rsid w:val="00C86785"/>
    <w:rsid w:val="00CC7C1A"/>
    <w:rsid w:val="00CE0D1C"/>
    <w:rsid w:val="00CE27D4"/>
    <w:rsid w:val="00D069C5"/>
    <w:rsid w:val="00D31015"/>
    <w:rsid w:val="00D40537"/>
    <w:rsid w:val="00D47253"/>
    <w:rsid w:val="00D92629"/>
    <w:rsid w:val="00D96154"/>
    <w:rsid w:val="00DA7437"/>
    <w:rsid w:val="00DD0D97"/>
    <w:rsid w:val="00E124D6"/>
    <w:rsid w:val="00E124EB"/>
    <w:rsid w:val="00E268E0"/>
    <w:rsid w:val="00E2697D"/>
    <w:rsid w:val="00E407C8"/>
    <w:rsid w:val="00E47E58"/>
    <w:rsid w:val="00E76763"/>
    <w:rsid w:val="00EA2782"/>
    <w:rsid w:val="00EB1294"/>
    <w:rsid w:val="00EC6476"/>
    <w:rsid w:val="00EF2EC0"/>
    <w:rsid w:val="00EF572A"/>
    <w:rsid w:val="00EF7EC8"/>
    <w:rsid w:val="00F01D27"/>
    <w:rsid w:val="00F55454"/>
    <w:rsid w:val="00F73CC7"/>
    <w:rsid w:val="00F911EF"/>
    <w:rsid w:val="00FA5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8495E"/>
  <w15:chartTrackingRefBased/>
  <w15:docId w15:val="{208D3EA1-41A5-4EF0-B64E-44E64D7BA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61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27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27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C64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41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412B"/>
  </w:style>
  <w:style w:type="paragraph" w:styleId="Footer">
    <w:name w:val="footer"/>
    <w:basedOn w:val="Normal"/>
    <w:link w:val="FooterChar"/>
    <w:uiPriority w:val="99"/>
    <w:unhideWhenUsed/>
    <w:rsid w:val="002841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412B"/>
  </w:style>
  <w:style w:type="paragraph" w:styleId="ListParagraph">
    <w:name w:val="List Paragraph"/>
    <w:basedOn w:val="Normal"/>
    <w:uiPriority w:val="34"/>
    <w:qFormat/>
    <w:rsid w:val="00A44F84"/>
    <w:pPr>
      <w:ind w:left="720"/>
      <w:contextualSpacing/>
    </w:pPr>
    <w:rPr>
      <w:lang w:val="en-CA"/>
    </w:rPr>
  </w:style>
  <w:style w:type="character" w:customStyle="1" w:styleId="Heading1Char">
    <w:name w:val="Heading 1 Char"/>
    <w:basedOn w:val="DefaultParagraphFont"/>
    <w:link w:val="Heading1"/>
    <w:uiPriority w:val="9"/>
    <w:rsid w:val="0077616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76164"/>
    <w:pPr>
      <w:outlineLvl w:val="9"/>
    </w:pPr>
  </w:style>
  <w:style w:type="paragraph" w:styleId="TOC1">
    <w:name w:val="toc 1"/>
    <w:basedOn w:val="Normal"/>
    <w:next w:val="Normal"/>
    <w:autoRedefine/>
    <w:uiPriority w:val="39"/>
    <w:unhideWhenUsed/>
    <w:rsid w:val="00776164"/>
    <w:pPr>
      <w:spacing w:after="100"/>
    </w:pPr>
  </w:style>
  <w:style w:type="character" w:styleId="Hyperlink">
    <w:name w:val="Hyperlink"/>
    <w:basedOn w:val="DefaultParagraphFont"/>
    <w:uiPriority w:val="99"/>
    <w:unhideWhenUsed/>
    <w:rsid w:val="00776164"/>
    <w:rPr>
      <w:color w:val="0563C1" w:themeColor="hyperlink"/>
      <w:u w:val="single"/>
    </w:rPr>
  </w:style>
  <w:style w:type="paragraph" w:styleId="NoSpacing">
    <w:name w:val="No Spacing"/>
    <w:link w:val="NoSpacingChar"/>
    <w:uiPriority w:val="1"/>
    <w:qFormat/>
    <w:rsid w:val="005A76A2"/>
    <w:pPr>
      <w:spacing w:after="0" w:line="240" w:lineRule="auto"/>
    </w:pPr>
    <w:rPr>
      <w:rFonts w:eastAsiaTheme="minorEastAsia"/>
    </w:rPr>
  </w:style>
  <w:style w:type="character" w:customStyle="1" w:styleId="NoSpacingChar">
    <w:name w:val="No Spacing Char"/>
    <w:basedOn w:val="DefaultParagraphFont"/>
    <w:link w:val="NoSpacing"/>
    <w:uiPriority w:val="1"/>
    <w:rsid w:val="005A76A2"/>
    <w:rPr>
      <w:rFonts w:eastAsiaTheme="minorEastAsia"/>
    </w:rPr>
  </w:style>
  <w:style w:type="paragraph" w:styleId="Revision">
    <w:name w:val="Revision"/>
    <w:hidden/>
    <w:uiPriority w:val="99"/>
    <w:semiHidden/>
    <w:rsid w:val="00E47E58"/>
    <w:pPr>
      <w:spacing w:after="0" w:line="240" w:lineRule="auto"/>
    </w:pPr>
  </w:style>
  <w:style w:type="paragraph" w:styleId="BalloonText">
    <w:name w:val="Balloon Text"/>
    <w:basedOn w:val="Normal"/>
    <w:link w:val="BalloonTextChar"/>
    <w:uiPriority w:val="99"/>
    <w:semiHidden/>
    <w:unhideWhenUsed/>
    <w:rsid w:val="00E47E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7E58"/>
    <w:rPr>
      <w:rFonts w:ascii="Segoe UI" w:hAnsi="Segoe UI" w:cs="Segoe UI"/>
      <w:sz w:val="18"/>
      <w:szCs w:val="18"/>
    </w:rPr>
  </w:style>
  <w:style w:type="character" w:customStyle="1" w:styleId="Heading2Char">
    <w:name w:val="Heading 2 Char"/>
    <w:basedOn w:val="DefaultParagraphFont"/>
    <w:link w:val="Heading2"/>
    <w:uiPriority w:val="9"/>
    <w:rsid w:val="00CE27D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E27D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E27D4"/>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9732DE"/>
    <w:pPr>
      <w:spacing w:after="100"/>
      <w:ind w:left="220"/>
    </w:pPr>
  </w:style>
  <w:style w:type="paragraph" w:styleId="TOC3">
    <w:name w:val="toc 3"/>
    <w:basedOn w:val="Normal"/>
    <w:next w:val="Normal"/>
    <w:autoRedefine/>
    <w:uiPriority w:val="39"/>
    <w:unhideWhenUsed/>
    <w:rsid w:val="009732DE"/>
    <w:pPr>
      <w:spacing w:after="100"/>
      <w:ind w:left="440"/>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ing4Char">
    <w:name w:val="Heading 4 Char"/>
    <w:basedOn w:val="DefaultParagraphFont"/>
    <w:link w:val="Heading4"/>
    <w:uiPriority w:val="9"/>
    <w:rsid w:val="00EC6476"/>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5D4B2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35667">
      <w:bodyDiv w:val="1"/>
      <w:marLeft w:val="0"/>
      <w:marRight w:val="0"/>
      <w:marTop w:val="0"/>
      <w:marBottom w:val="0"/>
      <w:divBdr>
        <w:top w:val="none" w:sz="0" w:space="0" w:color="auto"/>
        <w:left w:val="none" w:sz="0" w:space="0" w:color="auto"/>
        <w:bottom w:val="none" w:sz="0" w:space="0" w:color="auto"/>
        <w:right w:val="none" w:sz="0" w:space="0" w:color="auto"/>
      </w:divBdr>
    </w:div>
    <w:div w:id="125508535">
      <w:bodyDiv w:val="1"/>
      <w:marLeft w:val="0"/>
      <w:marRight w:val="0"/>
      <w:marTop w:val="0"/>
      <w:marBottom w:val="0"/>
      <w:divBdr>
        <w:top w:val="none" w:sz="0" w:space="0" w:color="auto"/>
        <w:left w:val="none" w:sz="0" w:space="0" w:color="auto"/>
        <w:bottom w:val="none" w:sz="0" w:space="0" w:color="auto"/>
        <w:right w:val="none" w:sz="0" w:space="0" w:color="auto"/>
      </w:divBdr>
    </w:div>
    <w:div w:id="312031826">
      <w:bodyDiv w:val="1"/>
      <w:marLeft w:val="0"/>
      <w:marRight w:val="0"/>
      <w:marTop w:val="0"/>
      <w:marBottom w:val="0"/>
      <w:divBdr>
        <w:top w:val="none" w:sz="0" w:space="0" w:color="auto"/>
        <w:left w:val="none" w:sz="0" w:space="0" w:color="auto"/>
        <w:bottom w:val="none" w:sz="0" w:space="0" w:color="auto"/>
        <w:right w:val="none" w:sz="0" w:space="0" w:color="auto"/>
      </w:divBdr>
    </w:div>
    <w:div w:id="634330857">
      <w:bodyDiv w:val="1"/>
      <w:marLeft w:val="0"/>
      <w:marRight w:val="0"/>
      <w:marTop w:val="0"/>
      <w:marBottom w:val="0"/>
      <w:divBdr>
        <w:top w:val="none" w:sz="0" w:space="0" w:color="auto"/>
        <w:left w:val="none" w:sz="0" w:space="0" w:color="auto"/>
        <w:bottom w:val="none" w:sz="0" w:space="0" w:color="auto"/>
        <w:right w:val="none" w:sz="0" w:space="0" w:color="auto"/>
      </w:divBdr>
    </w:div>
    <w:div w:id="1036853037">
      <w:bodyDiv w:val="1"/>
      <w:marLeft w:val="0"/>
      <w:marRight w:val="0"/>
      <w:marTop w:val="0"/>
      <w:marBottom w:val="0"/>
      <w:divBdr>
        <w:top w:val="none" w:sz="0" w:space="0" w:color="auto"/>
        <w:left w:val="none" w:sz="0" w:space="0" w:color="auto"/>
        <w:bottom w:val="none" w:sz="0" w:space="0" w:color="auto"/>
        <w:right w:val="none" w:sz="0" w:space="0" w:color="auto"/>
      </w:divBdr>
    </w:div>
    <w:div w:id="1208882895">
      <w:bodyDiv w:val="1"/>
      <w:marLeft w:val="0"/>
      <w:marRight w:val="0"/>
      <w:marTop w:val="0"/>
      <w:marBottom w:val="0"/>
      <w:divBdr>
        <w:top w:val="none" w:sz="0" w:space="0" w:color="auto"/>
        <w:left w:val="none" w:sz="0" w:space="0" w:color="auto"/>
        <w:bottom w:val="none" w:sz="0" w:space="0" w:color="auto"/>
        <w:right w:val="none" w:sz="0" w:space="0" w:color="auto"/>
      </w:divBdr>
    </w:div>
    <w:div w:id="164215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581EFF-449D-4032-B56E-266C66B63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10</Pages>
  <Words>1768</Words>
  <Characters>10080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HEMA</vt:lpstr>
    </vt:vector>
  </TitlesOfParts>
  <Company/>
  <LinksUpToDate>false</LinksUpToDate>
  <CharactersWithSpaces>11825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HEMA</dc:title>
  <dc:subject>Milestone 2</dc:subject>
  <dc:creator>Prabhvir Saran, Bhagwan Virdi, Jaisreet Khaira, Tony Pacheco, and Liam MacIntyre</dc:creator>
  <cp:keywords/>
  <dc:description/>
  <cp:lastModifiedBy>Prabhvir Saran</cp:lastModifiedBy>
  <cp:revision>19</cp:revision>
  <dcterms:created xsi:type="dcterms:W3CDTF">2017-02-03T02:09:00Z</dcterms:created>
  <dcterms:modified xsi:type="dcterms:W3CDTF">2017-02-14T22:22:00Z</dcterms:modified>
  <cp:category>Web Development</cp:category>
</cp:coreProperties>
</file>